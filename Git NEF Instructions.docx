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14163" w14:textId="0AF61845" w:rsidR="00551BE1" w:rsidRPr="00D87F7B" w:rsidRDefault="00C12A90" w:rsidP="00D87F7B">
      <w:pPr>
        <w:spacing w:line="276" w:lineRule="auto"/>
        <w:rPr>
          <w:sz w:val="22"/>
          <w:szCs w:val="22"/>
        </w:rPr>
      </w:pPr>
      <w:r w:rsidRPr="00D87F7B">
        <w:rPr>
          <w:sz w:val="22"/>
          <w:szCs w:val="22"/>
        </w:rPr>
        <w:t xml:space="preserve">The NEF is a </w:t>
      </w:r>
      <w:proofErr w:type="gramStart"/>
      <w:r w:rsidRPr="00D87F7B">
        <w:rPr>
          <w:sz w:val="22"/>
          <w:szCs w:val="22"/>
        </w:rPr>
        <w:t>freely-available</w:t>
      </w:r>
      <w:proofErr w:type="gramEnd"/>
      <w:r w:rsidRPr="00D87F7B">
        <w:rPr>
          <w:sz w:val="22"/>
          <w:szCs w:val="22"/>
        </w:rPr>
        <w:t xml:space="preserve"> public standard agreed on by several NMR groups around the world.  Although its long-term stability is essential, it should be easy to raise issues, discuss those issues, propose and then integrate solutions </w:t>
      </w:r>
      <w:r w:rsidR="00911A3A">
        <w:rPr>
          <w:sz w:val="22"/>
          <w:szCs w:val="22"/>
        </w:rPr>
        <w:t>in</w:t>
      </w:r>
      <w:r w:rsidRPr="00D87F7B">
        <w:rPr>
          <w:sz w:val="22"/>
          <w:szCs w:val="22"/>
        </w:rPr>
        <w:t>to the standard in a transparent way.  Many open-source software projects face the same set of requirements, and we have chosen to adopt one of the most common (</w:t>
      </w:r>
      <w:r w:rsidR="00911A3A">
        <w:rPr>
          <w:sz w:val="22"/>
          <w:szCs w:val="22"/>
        </w:rPr>
        <w:t xml:space="preserve">and </w:t>
      </w:r>
      <w:r w:rsidRPr="00D87F7B">
        <w:rPr>
          <w:sz w:val="22"/>
          <w:szCs w:val="22"/>
        </w:rPr>
        <w:t xml:space="preserve">free) solutions: </w:t>
      </w:r>
      <w:r w:rsidR="00D87F7B" w:rsidRPr="00D87F7B">
        <w:rPr>
          <w:sz w:val="22"/>
          <w:szCs w:val="22"/>
        </w:rPr>
        <w:t>G</w:t>
      </w:r>
      <w:r w:rsidRPr="00D87F7B">
        <w:rPr>
          <w:sz w:val="22"/>
          <w:szCs w:val="22"/>
        </w:rPr>
        <w:t>it and Git</w:t>
      </w:r>
      <w:r w:rsidR="00D87F7B" w:rsidRPr="00D87F7B">
        <w:rPr>
          <w:sz w:val="22"/>
          <w:szCs w:val="22"/>
        </w:rPr>
        <w:t>H</w:t>
      </w:r>
      <w:r w:rsidRPr="00D87F7B">
        <w:rPr>
          <w:sz w:val="22"/>
          <w:szCs w:val="22"/>
        </w:rPr>
        <w:t>ub.</w:t>
      </w:r>
    </w:p>
    <w:p w14:paraId="213646F6" w14:textId="77777777" w:rsidR="00C12A90" w:rsidRPr="00D87F7B" w:rsidRDefault="00C12A90" w:rsidP="00D87F7B">
      <w:pPr>
        <w:spacing w:line="276" w:lineRule="auto"/>
        <w:rPr>
          <w:sz w:val="22"/>
          <w:szCs w:val="22"/>
        </w:rPr>
      </w:pPr>
      <w:r w:rsidRPr="00D87F7B">
        <w:rPr>
          <w:sz w:val="22"/>
          <w:szCs w:val="22"/>
        </w:rPr>
        <w:t xml:space="preserve">If you would like read-only access to the NEF, you can browse the repository at: </w:t>
      </w:r>
      <w:hyperlink r:id="rId7" w:history="1">
        <w:r w:rsidRPr="004755CF">
          <w:rPr>
            <w:rStyle w:val="Hyperlink"/>
            <w:sz w:val="20"/>
            <w:szCs w:val="20"/>
          </w:rPr>
          <w:t>https://github.com/NMRExchangeFormat/NEF</w:t>
        </w:r>
      </w:hyperlink>
      <w:r w:rsidR="00D87F7B" w:rsidRPr="00D87F7B">
        <w:rPr>
          <w:sz w:val="22"/>
          <w:szCs w:val="22"/>
        </w:rPr>
        <w:t>.  In addition, GitHub provides a link to download a complete copy of the repository to you local machine.</w:t>
      </w:r>
      <w:r w:rsidR="004755CF">
        <w:rPr>
          <w:sz w:val="22"/>
          <w:szCs w:val="22"/>
        </w:rPr>
        <w:t xml:space="preserve">  Issues can also be raised by clicking on the ‘issues’ link at the above </w:t>
      </w:r>
      <w:proofErr w:type="spellStart"/>
      <w:proofErr w:type="gramStart"/>
      <w:r w:rsidR="004755CF">
        <w:rPr>
          <w:sz w:val="22"/>
          <w:szCs w:val="22"/>
        </w:rPr>
        <w:t>url</w:t>
      </w:r>
      <w:proofErr w:type="spellEnd"/>
      <w:proofErr w:type="gramEnd"/>
      <w:r w:rsidR="004755CF">
        <w:rPr>
          <w:sz w:val="22"/>
          <w:szCs w:val="22"/>
        </w:rPr>
        <w:t>.</w:t>
      </w:r>
    </w:p>
    <w:p w14:paraId="3A4D1699" w14:textId="77777777" w:rsidR="00D87F7B" w:rsidRPr="00D87F7B" w:rsidRDefault="00D87F7B" w:rsidP="00D87F7B">
      <w:pPr>
        <w:spacing w:line="276" w:lineRule="auto"/>
        <w:rPr>
          <w:sz w:val="22"/>
          <w:szCs w:val="22"/>
        </w:rPr>
      </w:pPr>
    </w:p>
    <w:p w14:paraId="3A68AD25" w14:textId="77777777" w:rsidR="00D87F7B" w:rsidRDefault="00D87F7B" w:rsidP="00D87F7B">
      <w:pPr>
        <w:spacing w:line="276" w:lineRule="auto"/>
        <w:rPr>
          <w:sz w:val="22"/>
          <w:szCs w:val="22"/>
        </w:rPr>
      </w:pPr>
      <w:r w:rsidRPr="00D87F7B">
        <w:rPr>
          <w:sz w:val="22"/>
          <w:szCs w:val="22"/>
        </w:rPr>
        <w:t>Short instructions for contributing to the NEF (for people familiar with Git and GitHub):</w:t>
      </w:r>
    </w:p>
    <w:p w14:paraId="5CC73BCE"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 xml:space="preserve">Log in to GitHub and fork the repository at </w:t>
      </w:r>
      <w:hyperlink r:id="rId8" w:history="1">
        <w:r w:rsidR="004755CF" w:rsidRPr="00323205">
          <w:rPr>
            <w:rStyle w:val="Hyperlink"/>
            <w:sz w:val="20"/>
            <w:szCs w:val="20"/>
          </w:rPr>
          <w:t>https://github.com/NMRExchangeFormat/NEF</w:t>
        </w:r>
      </w:hyperlink>
      <w:r w:rsidRPr="004755CF">
        <w:rPr>
          <w:sz w:val="22"/>
          <w:szCs w:val="22"/>
        </w:rPr>
        <w:t xml:space="preserve">.  </w:t>
      </w:r>
    </w:p>
    <w:p w14:paraId="624E4618"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Clone the repository from your account to your local machine.</w:t>
      </w:r>
    </w:p>
    <w:p w14:paraId="6FE3F503" w14:textId="77777777" w:rsidR="00D87F7B" w:rsidRPr="004755CF" w:rsidRDefault="00D87F7B" w:rsidP="004755CF">
      <w:pPr>
        <w:pStyle w:val="ListParagraph"/>
        <w:numPr>
          <w:ilvl w:val="0"/>
          <w:numId w:val="2"/>
        </w:numPr>
        <w:spacing w:line="276" w:lineRule="auto"/>
        <w:ind w:left="426"/>
        <w:rPr>
          <w:sz w:val="22"/>
          <w:szCs w:val="22"/>
        </w:rPr>
      </w:pPr>
      <w:r w:rsidRPr="004755CF">
        <w:rPr>
          <w:sz w:val="22"/>
          <w:szCs w:val="22"/>
        </w:rPr>
        <w:t>Choose which b</w:t>
      </w:r>
      <w:r w:rsidR="004755CF" w:rsidRPr="004755CF">
        <w:rPr>
          <w:sz w:val="22"/>
          <w:szCs w:val="22"/>
        </w:rPr>
        <w:t>ranch (or create your own,) you’d like to contribute to.</w:t>
      </w:r>
    </w:p>
    <w:p w14:paraId="173B5C51" w14:textId="77777777" w:rsidR="004755CF" w:rsidRPr="004755CF" w:rsidRDefault="004755CF" w:rsidP="004755CF">
      <w:pPr>
        <w:pStyle w:val="ListParagraph"/>
        <w:numPr>
          <w:ilvl w:val="0"/>
          <w:numId w:val="2"/>
        </w:numPr>
        <w:spacing w:line="276" w:lineRule="auto"/>
        <w:ind w:left="426"/>
        <w:rPr>
          <w:sz w:val="22"/>
          <w:szCs w:val="22"/>
        </w:rPr>
      </w:pPr>
      <w:r w:rsidRPr="004755CF">
        <w:rPr>
          <w:sz w:val="22"/>
          <w:szCs w:val="22"/>
        </w:rPr>
        <w:t>Push changes back to your GitHub account.</w:t>
      </w:r>
    </w:p>
    <w:p w14:paraId="5B515C60" w14:textId="77777777" w:rsidR="004755CF" w:rsidRPr="004755CF" w:rsidRDefault="004755CF" w:rsidP="004755CF">
      <w:pPr>
        <w:pStyle w:val="ListParagraph"/>
        <w:numPr>
          <w:ilvl w:val="0"/>
          <w:numId w:val="2"/>
        </w:numPr>
        <w:spacing w:line="276" w:lineRule="auto"/>
        <w:ind w:left="426"/>
        <w:rPr>
          <w:sz w:val="22"/>
          <w:szCs w:val="22"/>
        </w:rPr>
      </w:pPr>
      <w:r w:rsidRPr="004755CF">
        <w:rPr>
          <w:sz w:val="22"/>
          <w:szCs w:val="22"/>
        </w:rPr>
        <w:t>Create a pull request detailing your changes to the community.</w:t>
      </w:r>
    </w:p>
    <w:p w14:paraId="5B51BD9E" w14:textId="77777777" w:rsidR="004755CF" w:rsidRDefault="004755CF" w:rsidP="00D87F7B">
      <w:pPr>
        <w:spacing w:line="276" w:lineRule="auto"/>
        <w:rPr>
          <w:sz w:val="22"/>
          <w:szCs w:val="22"/>
        </w:rPr>
      </w:pPr>
      <w:r>
        <w:rPr>
          <w:sz w:val="22"/>
          <w:szCs w:val="22"/>
        </w:rPr>
        <w:t xml:space="preserve"> </w:t>
      </w:r>
    </w:p>
    <w:p w14:paraId="69E44211" w14:textId="77777777" w:rsidR="004755CF" w:rsidRDefault="004755CF" w:rsidP="00D87F7B">
      <w:pPr>
        <w:spacing w:line="276" w:lineRule="auto"/>
        <w:rPr>
          <w:sz w:val="22"/>
          <w:szCs w:val="22"/>
        </w:rPr>
      </w:pPr>
      <w:r>
        <w:rPr>
          <w:sz w:val="22"/>
          <w:szCs w:val="22"/>
        </w:rPr>
        <w:t>Longer instructions for contributing to the NEF</w:t>
      </w:r>
      <w:r w:rsidR="003C17B5">
        <w:rPr>
          <w:sz w:val="22"/>
          <w:szCs w:val="22"/>
        </w:rPr>
        <w:t xml:space="preserve"> (these instructions assume general knowledge of the command line)</w:t>
      </w:r>
      <w:r>
        <w:rPr>
          <w:sz w:val="22"/>
          <w:szCs w:val="22"/>
        </w:rPr>
        <w:t>:</w:t>
      </w:r>
    </w:p>
    <w:p w14:paraId="1B29204F" w14:textId="0D161F55" w:rsidR="00AC4EB7" w:rsidRDefault="003C17B5" w:rsidP="00D87F7B">
      <w:pPr>
        <w:spacing w:line="276" w:lineRule="auto"/>
        <w:rPr>
          <w:sz w:val="22"/>
          <w:szCs w:val="22"/>
        </w:rPr>
      </w:pPr>
      <w:r>
        <w:rPr>
          <w:sz w:val="22"/>
          <w:szCs w:val="22"/>
        </w:rPr>
        <w:t>First, you need to setup your GitHub account.</w:t>
      </w:r>
      <w:ins w:id="0" w:author="Geerten Vuister" w:date="2014-12-19T10:26:00Z">
        <w:r w:rsidR="00AC4EB7">
          <w:rPr>
            <w:sz w:val="22"/>
            <w:szCs w:val="22"/>
          </w:rPr>
          <w:t xml:space="preserve"> We strongly recommend </w:t>
        </w:r>
        <w:proofErr w:type="gramStart"/>
        <w:r w:rsidR="00AC4EB7">
          <w:rPr>
            <w:sz w:val="22"/>
            <w:szCs w:val="22"/>
          </w:rPr>
          <w:t>to do</w:t>
        </w:r>
        <w:proofErr w:type="gramEnd"/>
        <w:r w:rsidR="00AC4EB7">
          <w:rPr>
            <w:sz w:val="22"/>
            <w:szCs w:val="22"/>
          </w:rPr>
          <w:t xml:space="preserve"> the first setup following these instructions using the command</w:t>
        </w:r>
      </w:ins>
      <w:ins w:id="1" w:author="Geerten Vuister" w:date="2014-12-19T10:27:00Z">
        <w:r w:rsidR="00AC4EB7">
          <w:rPr>
            <w:sz w:val="22"/>
            <w:szCs w:val="22"/>
          </w:rPr>
          <w:t xml:space="preserve"> </w:t>
        </w:r>
      </w:ins>
      <w:ins w:id="2" w:author="Geerten Vuister" w:date="2014-12-19T10:26:00Z">
        <w:r w:rsidR="00AC4EB7">
          <w:rPr>
            <w:sz w:val="22"/>
            <w:szCs w:val="22"/>
          </w:rPr>
          <w:t xml:space="preserve">line and reverting to a </w:t>
        </w:r>
        <w:proofErr w:type="spellStart"/>
        <w:r w:rsidR="00AC4EB7">
          <w:rPr>
            <w:sz w:val="22"/>
            <w:szCs w:val="22"/>
          </w:rPr>
          <w:t>gui</w:t>
        </w:r>
        <w:proofErr w:type="spellEnd"/>
        <w:r w:rsidR="00AC4EB7">
          <w:rPr>
            <w:sz w:val="22"/>
            <w:szCs w:val="22"/>
          </w:rPr>
          <w:t xml:space="preserve"> (if so desired) in a second step.</w:t>
        </w:r>
      </w:ins>
    </w:p>
    <w:p w14:paraId="61662D58" w14:textId="012EBC83" w:rsidR="00E42B75" w:rsidRDefault="00E42B75" w:rsidP="004755CF">
      <w:pPr>
        <w:pStyle w:val="ListParagraph"/>
        <w:numPr>
          <w:ilvl w:val="0"/>
          <w:numId w:val="4"/>
        </w:numPr>
        <w:spacing w:line="276" w:lineRule="auto"/>
        <w:ind w:left="426"/>
        <w:rPr>
          <w:ins w:id="3" w:author="Geerten Vuister" w:date="2014-12-19T09:04:00Z"/>
          <w:sz w:val="22"/>
          <w:szCs w:val="22"/>
        </w:rPr>
      </w:pPr>
      <w:ins w:id="4" w:author="Geerten Vuister" w:date="2014-12-19T09:04:00Z">
        <w:r>
          <w:rPr>
            <w:sz w:val="22"/>
            <w:szCs w:val="22"/>
          </w:rPr>
          <w:t>S</w:t>
        </w:r>
        <w:r w:rsidRPr="004755CF">
          <w:rPr>
            <w:sz w:val="22"/>
            <w:szCs w:val="22"/>
          </w:rPr>
          <w:t xml:space="preserve">ign-up for a free </w:t>
        </w:r>
        <w:proofErr w:type="spellStart"/>
        <w:r w:rsidRPr="004755CF">
          <w:rPr>
            <w:sz w:val="22"/>
            <w:szCs w:val="22"/>
          </w:rPr>
          <w:t>GitHub</w:t>
        </w:r>
        <w:proofErr w:type="spellEnd"/>
        <w:r w:rsidRPr="004755CF">
          <w:rPr>
            <w:sz w:val="22"/>
            <w:szCs w:val="22"/>
          </w:rPr>
          <w:t xml:space="preserve"> (</w:t>
        </w:r>
        <w:r>
          <w:fldChar w:fldCharType="begin"/>
        </w:r>
        <w:r>
          <w:instrText xml:space="preserve"> HYPERLINK "https://github.com" </w:instrText>
        </w:r>
        <w:r>
          <w:fldChar w:fldCharType="separate"/>
        </w:r>
        <w:r w:rsidRPr="004755CF">
          <w:rPr>
            <w:rStyle w:val="Hyperlink"/>
            <w:sz w:val="20"/>
            <w:szCs w:val="20"/>
          </w:rPr>
          <w:t>https://github.com</w:t>
        </w:r>
        <w:r>
          <w:rPr>
            <w:rStyle w:val="Hyperlink"/>
            <w:sz w:val="20"/>
            <w:szCs w:val="20"/>
          </w:rPr>
          <w:fldChar w:fldCharType="end"/>
        </w:r>
        <w:r w:rsidRPr="004755CF">
          <w:rPr>
            <w:sz w:val="22"/>
            <w:szCs w:val="22"/>
          </w:rPr>
          <w:t xml:space="preserve">) account.  </w:t>
        </w:r>
        <w:r>
          <w:rPr>
            <w:sz w:val="22"/>
            <w:szCs w:val="22"/>
          </w:rPr>
          <w:t xml:space="preserve">You can sign-up as a lab, but we encourage </w:t>
        </w:r>
        <w:proofErr w:type="gramStart"/>
        <w:r>
          <w:rPr>
            <w:sz w:val="22"/>
            <w:szCs w:val="22"/>
          </w:rPr>
          <w:t>each developer to have their</w:t>
        </w:r>
        <w:proofErr w:type="gramEnd"/>
        <w:r>
          <w:rPr>
            <w:sz w:val="22"/>
            <w:szCs w:val="22"/>
          </w:rPr>
          <w:t xml:space="preserve"> own </w:t>
        </w:r>
        <w:proofErr w:type="spellStart"/>
        <w:r>
          <w:rPr>
            <w:sz w:val="22"/>
            <w:szCs w:val="22"/>
          </w:rPr>
          <w:t>GitHub</w:t>
        </w:r>
        <w:proofErr w:type="spellEnd"/>
        <w:r>
          <w:rPr>
            <w:sz w:val="22"/>
            <w:szCs w:val="22"/>
          </w:rPr>
          <w:t xml:space="preserve"> account.</w:t>
        </w:r>
      </w:ins>
      <w:ins w:id="5" w:author="Geerten Vuister" w:date="2014-12-19T09:06:00Z">
        <w:r>
          <w:rPr>
            <w:sz w:val="22"/>
            <w:szCs w:val="22"/>
          </w:rPr>
          <w:t xml:space="preserve"> The free account will suffice</w:t>
        </w:r>
      </w:ins>
      <w:ins w:id="6" w:author="Geerten Vuister" w:date="2014-12-19T09:07:00Z">
        <w:r w:rsidR="001F4A1F">
          <w:rPr>
            <w:sz w:val="22"/>
            <w:szCs w:val="22"/>
          </w:rPr>
          <w:t xml:space="preserve"> and there is no need to enter credit card details</w:t>
        </w:r>
      </w:ins>
      <w:ins w:id="7" w:author="Geerten Vuister" w:date="2014-12-19T09:06:00Z">
        <w:r>
          <w:rPr>
            <w:sz w:val="22"/>
            <w:szCs w:val="22"/>
          </w:rPr>
          <w:t>.</w:t>
        </w:r>
      </w:ins>
      <w:ins w:id="8" w:author="Geerten Vuister" w:date="2014-12-19T09:15:00Z">
        <w:r w:rsidR="000C6683">
          <w:rPr>
            <w:sz w:val="22"/>
            <w:szCs w:val="22"/>
          </w:rPr>
          <w:t xml:space="preserve"> This defines your </w:t>
        </w:r>
      </w:ins>
      <w:ins w:id="9" w:author="Geerten Vuister" w:date="2014-12-19T09:16:00Z">
        <w:r w:rsidR="000C6683">
          <w:rPr>
            <w:sz w:val="22"/>
            <w:szCs w:val="22"/>
          </w:rPr>
          <w:t>“</w:t>
        </w:r>
        <w:r w:rsidR="000C6683" w:rsidRPr="000C6683">
          <w:rPr>
            <w:i/>
            <w:sz w:val="22"/>
            <w:szCs w:val="22"/>
            <w:rPrChange w:id="10" w:author="Geerten Vuister" w:date="2014-12-19T09:16:00Z">
              <w:rPr>
                <w:sz w:val="22"/>
                <w:szCs w:val="22"/>
              </w:rPr>
            </w:rPrChange>
          </w:rPr>
          <w:t xml:space="preserve">My </w:t>
        </w:r>
        <w:proofErr w:type="spellStart"/>
        <w:r w:rsidR="000C6683" w:rsidRPr="000C6683">
          <w:rPr>
            <w:i/>
            <w:sz w:val="22"/>
            <w:szCs w:val="22"/>
            <w:rPrChange w:id="11" w:author="Geerten Vuister" w:date="2014-12-19T09:16:00Z">
              <w:rPr>
                <w:sz w:val="22"/>
                <w:szCs w:val="22"/>
              </w:rPr>
            </w:rPrChange>
          </w:rPr>
          <w:t>UserName</w:t>
        </w:r>
        <w:proofErr w:type="spellEnd"/>
        <w:r w:rsidR="000C6683">
          <w:rPr>
            <w:sz w:val="22"/>
            <w:szCs w:val="22"/>
          </w:rPr>
          <w:t xml:space="preserve">” and </w:t>
        </w:r>
        <w:r w:rsidR="000C6683">
          <w:rPr>
            <w:rFonts w:ascii="Courier" w:hAnsi="Courier"/>
            <w:sz w:val="20"/>
            <w:szCs w:val="20"/>
          </w:rPr>
          <w:t>“</w:t>
        </w:r>
        <w:r w:rsidR="000C6683" w:rsidRPr="00B34449">
          <w:rPr>
            <w:rFonts w:ascii="Courier" w:hAnsi="Courier"/>
            <w:i/>
            <w:sz w:val="20"/>
            <w:szCs w:val="20"/>
          </w:rPr>
          <w:t>MyUsername@email.com</w:t>
        </w:r>
        <w:r w:rsidR="000C6683">
          <w:rPr>
            <w:rFonts w:ascii="Courier" w:hAnsi="Courier"/>
            <w:i/>
            <w:sz w:val="20"/>
            <w:szCs w:val="20"/>
          </w:rPr>
          <w:t>”</w:t>
        </w:r>
      </w:ins>
      <w:ins w:id="12" w:author="Geerten Vuister" w:date="2014-12-19T09:17:00Z">
        <w:r w:rsidR="000C6683">
          <w:rPr>
            <w:rFonts w:ascii="Courier" w:hAnsi="Courier"/>
            <w:sz w:val="20"/>
            <w:szCs w:val="20"/>
          </w:rPr>
          <w:t xml:space="preserve"> </w:t>
        </w:r>
        <w:r w:rsidR="000C6683" w:rsidRPr="000C6683">
          <w:rPr>
            <w:sz w:val="22"/>
            <w:szCs w:val="22"/>
            <w:rPrChange w:id="13" w:author="Geerten Vuister" w:date="2014-12-19T09:17:00Z">
              <w:rPr>
                <w:rFonts w:ascii="Courier" w:hAnsi="Courier"/>
                <w:sz w:val="20"/>
                <w:szCs w:val="20"/>
              </w:rPr>
            </w:rPrChange>
          </w:rPr>
          <w:t>used in</w:t>
        </w:r>
        <w:r w:rsidR="000C6683">
          <w:rPr>
            <w:sz w:val="22"/>
            <w:szCs w:val="22"/>
          </w:rPr>
          <w:t xml:space="preserve"> step</w:t>
        </w:r>
        <w:r w:rsidR="000C6683" w:rsidRPr="000C6683">
          <w:rPr>
            <w:sz w:val="22"/>
            <w:szCs w:val="22"/>
            <w:rPrChange w:id="14" w:author="Geerten Vuister" w:date="2014-12-19T09:17:00Z">
              <w:rPr>
                <w:rFonts w:ascii="Courier" w:hAnsi="Courier"/>
                <w:sz w:val="20"/>
                <w:szCs w:val="20"/>
              </w:rPr>
            </w:rPrChange>
          </w:rPr>
          <w:t xml:space="preserve"> 3.</w:t>
        </w:r>
      </w:ins>
      <w:ins w:id="15" w:author="Geerten Vuister" w:date="2014-12-19T09:44:00Z">
        <w:r w:rsidR="00AA407D">
          <w:rPr>
            <w:sz w:val="22"/>
            <w:szCs w:val="22"/>
          </w:rPr>
          <w:t xml:space="preserve"> In the settings, you can update your profile if you wish to do so.</w:t>
        </w:r>
      </w:ins>
    </w:p>
    <w:p w14:paraId="2594E7C0" w14:textId="238ECAF6" w:rsidR="004755CF" w:rsidRDefault="00D87F7B" w:rsidP="004755CF">
      <w:pPr>
        <w:pStyle w:val="ListParagraph"/>
        <w:numPr>
          <w:ilvl w:val="0"/>
          <w:numId w:val="4"/>
        </w:numPr>
        <w:spacing w:line="276" w:lineRule="auto"/>
        <w:ind w:left="426"/>
        <w:rPr>
          <w:sz w:val="22"/>
          <w:szCs w:val="22"/>
        </w:rPr>
      </w:pPr>
      <w:r w:rsidRPr="00853BAB">
        <w:rPr>
          <w:sz w:val="22"/>
          <w:szCs w:val="22"/>
        </w:rPr>
        <w:t>In order to contribute to the NEF, you need to install Git (via your favorite package manager (or</w:t>
      </w:r>
      <w:r w:rsidRPr="004755CF">
        <w:rPr>
          <w:sz w:val="20"/>
          <w:szCs w:val="20"/>
        </w:rPr>
        <w:t xml:space="preserve"> </w:t>
      </w:r>
      <w:hyperlink r:id="rId9" w:history="1">
        <w:r w:rsidRPr="004755CF">
          <w:rPr>
            <w:rStyle w:val="Hyperlink"/>
            <w:sz w:val="20"/>
            <w:szCs w:val="20"/>
          </w:rPr>
          <w:t>http://git-scm.com/</w:t>
        </w:r>
      </w:hyperlink>
      <w:proofErr w:type="gramStart"/>
      <w:ins w:id="16" w:author="Geerten Vuister" w:date="2014-12-19T09:12:00Z">
        <w:r w:rsidR="001F4A1F">
          <w:rPr>
            <w:rStyle w:val="Hyperlink"/>
            <w:sz w:val="20"/>
            <w:szCs w:val="20"/>
          </w:rPr>
          <w:t xml:space="preserve">  This</w:t>
        </w:r>
        <w:proofErr w:type="gramEnd"/>
        <w:r w:rsidR="001F4A1F">
          <w:rPr>
            <w:rStyle w:val="Hyperlink"/>
            <w:sz w:val="20"/>
            <w:szCs w:val="20"/>
          </w:rPr>
          <w:t xml:space="preserve"> link also can direct you to </w:t>
        </w:r>
        <w:proofErr w:type="spellStart"/>
        <w:r w:rsidR="001F4A1F">
          <w:rPr>
            <w:rStyle w:val="Hyperlink"/>
            <w:sz w:val="20"/>
            <w:szCs w:val="20"/>
          </w:rPr>
          <w:t>gui</w:t>
        </w:r>
        <w:proofErr w:type="spellEnd"/>
        <w:r w:rsidR="001F4A1F">
          <w:rPr>
            <w:rStyle w:val="Hyperlink"/>
            <w:sz w:val="20"/>
            <w:szCs w:val="20"/>
          </w:rPr>
          <w:t xml:space="preserve">-clients for </w:t>
        </w:r>
      </w:ins>
      <w:ins w:id="17" w:author="Geerten Vuister" w:date="2014-12-19T09:13:00Z">
        <w:r w:rsidR="001F4A1F">
          <w:rPr>
            <w:rStyle w:val="Hyperlink"/>
            <w:sz w:val="20"/>
            <w:szCs w:val="20"/>
          </w:rPr>
          <w:t xml:space="preserve">the </w:t>
        </w:r>
      </w:ins>
      <w:ins w:id="18" w:author="Geerten Vuister" w:date="2014-12-19T09:12:00Z">
        <w:r w:rsidR="001F4A1F">
          <w:rPr>
            <w:rStyle w:val="Hyperlink"/>
            <w:sz w:val="20"/>
            <w:szCs w:val="20"/>
          </w:rPr>
          <w:t>Linux, Mac and Windows platforms</w:t>
        </w:r>
      </w:ins>
      <w:r w:rsidRPr="004755CF">
        <w:rPr>
          <w:sz w:val="22"/>
          <w:szCs w:val="22"/>
        </w:rPr>
        <w:t>)</w:t>
      </w:r>
      <w:ins w:id="19" w:author="Geerten Vuister" w:date="2014-12-19T09:06:00Z">
        <w:r w:rsidR="00E42B75">
          <w:rPr>
            <w:sz w:val="22"/>
            <w:szCs w:val="22"/>
          </w:rPr>
          <w:t>.</w:t>
        </w:r>
      </w:ins>
      <w:del w:id="20" w:author="Geerten Vuister" w:date="2014-12-19T09:06:00Z">
        <w:r w:rsidRPr="004755CF" w:rsidDel="00E42B75">
          <w:rPr>
            <w:sz w:val="22"/>
            <w:szCs w:val="22"/>
          </w:rPr>
          <w:delText>, and</w:delText>
        </w:r>
      </w:del>
      <w:r w:rsidRPr="004755CF">
        <w:rPr>
          <w:sz w:val="22"/>
          <w:szCs w:val="22"/>
        </w:rPr>
        <w:t xml:space="preserve"> </w:t>
      </w:r>
      <w:del w:id="21" w:author="Geerten Vuister" w:date="2014-12-19T09:04:00Z">
        <w:r w:rsidRPr="004755CF" w:rsidDel="00E42B75">
          <w:rPr>
            <w:sz w:val="22"/>
            <w:szCs w:val="22"/>
          </w:rPr>
          <w:delText>sign-up for a free Git</w:delText>
        </w:r>
        <w:r w:rsidR="004755CF" w:rsidRPr="004755CF" w:rsidDel="00E42B75">
          <w:rPr>
            <w:sz w:val="22"/>
            <w:szCs w:val="22"/>
          </w:rPr>
          <w:delText>Hub (</w:delText>
        </w:r>
        <w:r w:rsidR="001F4A1F" w:rsidDel="00E42B75">
          <w:fldChar w:fldCharType="begin"/>
        </w:r>
        <w:r w:rsidR="001F4A1F" w:rsidDel="00E42B75">
          <w:delInstrText xml:space="preserve"> HYPERLINK "https://github.com" </w:delInstrText>
        </w:r>
        <w:r w:rsidR="001F4A1F" w:rsidDel="00E42B75">
          <w:fldChar w:fldCharType="separate"/>
        </w:r>
        <w:r w:rsidR="004755CF" w:rsidRPr="004755CF" w:rsidDel="00E42B75">
          <w:rPr>
            <w:rStyle w:val="Hyperlink"/>
            <w:sz w:val="20"/>
            <w:szCs w:val="20"/>
          </w:rPr>
          <w:delText>https://github.com</w:delText>
        </w:r>
        <w:r w:rsidR="001F4A1F" w:rsidDel="00E42B75">
          <w:rPr>
            <w:rStyle w:val="Hyperlink"/>
            <w:sz w:val="20"/>
            <w:szCs w:val="20"/>
          </w:rPr>
          <w:fldChar w:fldCharType="end"/>
        </w:r>
        <w:r w:rsidR="004755CF" w:rsidRPr="004755CF" w:rsidDel="00E42B75">
          <w:rPr>
            <w:sz w:val="22"/>
            <w:szCs w:val="22"/>
          </w:rPr>
          <w:delText xml:space="preserve">) account.  </w:delText>
        </w:r>
        <w:r w:rsidR="004755CF" w:rsidDel="00E42B75">
          <w:rPr>
            <w:sz w:val="22"/>
            <w:szCs w:val="22"/>
          </w:rPr>
          <w:delText>You can sign-up as a lab, but we encourage each developer to have their own GitHub account.</w:delText>
        </w:r>
      </w:del>
      <w:r w:rsidR="00B34449">
        <w:rPr>
          <w:sz w:val="22"/>
          <w:szCs w:val="22"/>
        </w:rPr>
        <w:t xml:space="preserve"> </w:t>
      </w:r>
    </w:p>
    <w:p w14:paraId="5C8B6520" w14:textId="77777777" w:rsidR="00B34449" w:rsidRDefault="00B34449" w:rsidP="004755CF">
      <w:pPr>
        <w:pStyle w:val="ListParagraph"/>
        <w:numPr>
          <w:ilvl w:val="0"/>
          <w:numId w:val="4"/>
        </w:numPr>
        <w:spacing w:line="276" w:lineRule="auto"/>
        <w:ind w:left="426"/>
        <w:rPr>
          <w:sz w:val="22"/>
          <w:szCs w:val="22"/>
        </w:rPr>
      </w:pPr>
      <w:r>
        <w:rPr>
          <w:sz w:val="22"/>
          <w:szCs w:val="22"/>
        </w:rPr>
        <w:t>Setup git by issuing the following commands in the terminal:</w:t>
      </w:r>
    </w:p>
    <w:p w14:paraId="6AB35530" w14:textId="0D00CA03" w:rsidR="00B34449" w:rsidRDefault="00B34449" w:rsidP="00B34449">
      <w:pPr>
        <w:pStyle w:val="ListParagraph"/>
        <w:spacing w:line="276" w:lineRule="auto"/>
        <w:ind w:left="426"/>
        <w:rPr>
          <w:rFonts w:ascii="Courier" w:hAnsi="Courier"/>
          <w:sz w:val="20"/>
          <w:szCs w:val="20"/>
        </w:rPr>
      </w:pPr>
      <w:proofErr w:type="gramStart"/>
      <w:r w:rsidRPr="00B34449">
        <w:rPr>
          <w:rFonts w:ascii="Courier" w:hAnsi="Courier"/>
          <w:sz w:val="20"/>
          <w:szCs w:val="20"/>
        </w:rPr>
        <w:t>git</w:t>
      </w:r>
      <w:proofErr w:type="gramEnd"/>
      <w:r w:rsidRPr="00B34449">
        <w:rPr>
          <w:rFonts w:ascii="Courier" w:hAnsi="Courier"/>
          <w:sz w:val="20"/>
          <w:szCs w:val="20"/>
        </w:rPr>
        <w:t xml:space="preserve"> </w:t>
      </w:r>
      <w:proofErr w:type="spellStart"/>
      <w:r w:rsidRPr="00B34449">
        <w:rPr>
          <w:rFonts w:ascii="Courier" w:hAnsi="Courier"/>
          <w:sz w:val="20"/>
          <w:szCs w:val="20"/>
        </w:rPr>
        <w:t>config</w:t>
      </w:r>
      <w:proofErr w:type="spellEnd"/>
      <w:r w:rsidRPr="00B34449">
        <w:rPr>
          <w:rFonts w:ascii="Courier" w:hAnsi="Courier"/>
          <w:sz w:val="20"/>
          <w:szCs w:val="20"/>
        </w:rPr>
        <w:t xml:space="preserve"> </w:t>
      </w:r>
      <w:ins w:id="22" w:author="Geerten Vuister" w:date="2014-12-19T09:14:00Z">
        <w:r w:rsidR="000C6683">
          <w:rPr>
            <w:rFonts w:ascii="Courier" w:hAnsi="Courier"/>
            <w:sz w:val="20"/>
            <w:szCs w:val="20"/>
          </w:rPr>
          <w:t>--</w:t>
        </w:r>
      </w:ins>
      <w:del w:id="23" w:author="Geerten Vuister" w:date="2014-12-19T09:14:00Z">
        <w:r w:rsidRPr="00B34449" w:rsidDel="000C6683">
          <w:rPr>
            <w:rFonts w:ascii="Courier" w:hAnsi="Courier"/>
            <w:sz w:val="20"/>
            <w:szCs w:val="20"/>
          </w:rPr>
          <w:delText>–</w:delText>
        </w:r>
      </w:del>
      <w:r w:rsidRPr="00B34449">
        <w:rPr>
          <w:rFonts w:ascii="Courier" w:hAnsi="Courier"/>
          <w:sz w:val="20"/>
          <w:szCs w:val="20"/>
        </w:rPr>
        <w:t>global user.name “</w:t>
      </w:r>
      <w:r w:rsidRPr="00B34449">
        <w:rPr>
          <w:rFonts w:ascii="Courier" w:hAnsi="Courier"/>
          <w:i/>
          <w:sz w:val="20"/>
          <w:szCs w:val="20"/>
        </w:rPr>
        <w:t>My Username</w:t>
      </w:r>
      <w:r w:rsidRPr="00B34449">
        <w:rPr>
          <w:rFonts w:ascii="Courier" w:hAnsi="Courier"/>
          <w:sz w:val="20"/>
          <w:szCs w:val="20"/>
        </w:rPr>
        <w:t>”</w:t>
      </w:r>
    </w:p>
    <w:p w14:paraId="7CD80719" w14:textId="0604F408" w:rsidR="00B34449" w:rsidRPr="00B34449" w:rsidRDefault="00B34449" w:rsidP="00B34449">
      <w:pPr>
        <w:pStyle w:val="ListParagraph"/>
        <w:spacing w:line="276" w:lineRule="auto"/>
        <w:ind w:left="426"/>
        <w:rPr>
          <w:rFonts w:ascii="Courier" w:hAnsi="Courier"/>
          <w:sz w:val="20"/>
          <w:szCs w:val="20"/>
        </w:rPr>
      </w:pPr>
      <w:proofErr w:type="gramStart"/>
      <w:r w:rsidRPr="00B34449">
        <w:rPr>
          <w:rFonts w:ascii="Courier" w:hAnsi="Courier"/>
          <w:sz w:val="20"/>
          <w:szCs w:val="20"/>
        </w:rPr>
        <w:t>git</w:t>
      </w:r>
      <w:proofErr w:type="gramEnd"/>
      <w:r w:rsidRPr="00B34449">
        <w:rPr>
          <w:rFonts w:ascii="Courier" w:hAnsi="Courier"/>
          <w:sz w:val="20"/>
          <w:szCs w:val="20"/>
        </w:rPr>
        <w:t xml:space="preserve"> </w:t>
      </w:r>
      <w:proofErr w:type="spellStart"/>
      <w:r w:rsidRPr="00B34449">
        <w:rPr>
          <w:rFonts w:ascii="Courier" w:hAnsi="Courier"/>
          <w:sz w:val="20"/>
          <w:szCs w:val="20"/>
        </w:rPr>
        <w:t>config</w:t>
      </w:r>
      <w:proofErr w:type="spellEnd"/>
      <w:r w:rsidRPr="00B34449">
        <w:rPr>
          <w:rFonts w:ascii="Courier" w:hAnsi="Courier"/>
          <w:sz w:val="20"/>
          <w:szCs w:val="20"/>
        </w:rPr>
        <w:t xml:space="preserve"> </w:t>
      </w:r>
      <w:ins w:id="24" w:author="Geerten Vuister" w:date="2014-12-19T09:14:00Z">
        <w:r w:rsidR="000C6683">
          <w:rPr>
            <w:rFonts w:ascii="Courier" w:hAnsi="Courier"/>
            <w:sz w:val="20"/>
            <w:szCs w:val="20"/>
          </w:rPr>
          <w:t>--</w:t>
        </w:r>
      </w:ins>
      <w:del w:id="25" w:author="Geerten Vuister" w:date="2014-12-19T09:14:00Z">
        <w:r w:rsidRPr="00B34449" w:rsidDel="000C6683">
          <w:rPr>
            <w:rFonts w:ascii="Courier" w:hAnsi="Courier"/>
            <w:sz w:val="20"/>
            <w:szCs w:val="20"/>
          </w:rPr>
          <w:delText>–</w:delText>
        </w:r>
      </w:del>
      <w:r w:rsidRPr="00B34449">
        <w:rPr>
          <w:rFonts w:ascii="Courier" w:hAnsi="Courier"/>
          <w:sz w:val="20"/>
          <w:szCs w:val="20"/>
        </w:rPr>
        <w:t xml:space="preserve">global </w:t>
      </w:r>
      <w:proofErr w:type="spellStart"/>
      <w:r w:rsidRPr="00B34449">
        <w:rPr>
          <w:rFonts w:ascii="Courier" w:hAnsi="Courier"/>
          <w:sz w:val="20"/>
          <w:szCs w:val="20"/>
        </w:rPr>
        <w:t>user.</w:t>
      </w:r>
      <w:r>
        <w:rPr>
          <w:rFonts w:ascii="Courier" w:hAnsi="Courier"/>
          <w:sz w:val="20"/>
          <w:szCs w:val="20"/>
        </w:rPr>
        <w:t>email</w:t>
      </w:r>
      <w:proofErr w:type="spellEnd"/>
      <w:r w:rsidRPr="00B34449">
        <w:rPr>
          <w:rFonts w:ascii="Courier" w:hAnsi="Courier"/>
          <w:sz w:val="20"/>
          <w:szCs w:val="20"/>
        </w:rPr>
        <w:t xml:space="preserve"> </w:t>
      </w:r>
      <w:ins w:id="26" w:author="Geerten Vuister" w:date="2014-12-19T09:16:00Z">
        <w:r w:rsidR="000C6683">
          <w:rPr>
            <w:rFonts w:ascii="Courier" w:hAnsi="Courier"/>
            <w:sz w:val="20"/>
            <w:szCs w:val="20"/>
          </w:rPr>
          <w:t>“</w:t>
        </w:r>
      </w:ins>
      <w:r w:rsidRPr="00B34449">
        <w:rPr>
          <w:rFonts w:ascii="Courier" w:hAnsi="Courier"/>
          <w:i/>
          <w:sz w:val="20"/>
          <w:szCs w:val="20"/>
        </w:rPr>
        <w:t>MyUsername@email.com</w:t>
      </w:r>
      <w:ins w:id="27" w:author="Geerten Vuister" w:date="2014-12-19T09:16:00Z">
        <w:r w:rsidR="000C6683">
          <w:rPr>
            <w:rFonts w:ascii="Courier" w:hAnsi="Courier"/>
            <w:i/>
            <w:sz w:val="20"/>
            <w:szCs w:val="20"/>
          </w:rPr>
          <w:t>”</w:t>
        </w:r>
      </w:ins>
    </w:p>
    <w:p w14:paraId="0695432C" w14:textId="15108AD9" w:rsidR="00B34449" w:rsidRDefault="00B34449" w:rsidP="00B34449">
      <w:pPr>
        <w:pStyle w:val="ListParagraph"/>
        <w:spacing w:line="276" w:lineRule="auto"/>
        <w:ind w:left="426"/>
        <w:rPr>
          <w:sz w:val="22"/>
          <w:szCs w:val="22"/>
        </w:rPr>
      </w:pPr>
      <w:r>
        <w:rPr>
          <w:sz w:val="22"/>
          <w:szCs w:val="22"/>
        </w:rPr>
        <w:t>Substituting an appropriate username and email address</w:t>
      </w:r>
      <w:ins w:id="28" w:author="Geerten Vuister" w:date="2014-12-19T09:17:00Z">
        <w:r w:rsidR="000C6683">
          <w:rPr>
            <w:sz w:val="22"/>
            <w:szCs w:val="22"/>
          </w:rPr>
          <w:t xml:space="preserve"> as defined in step 1.</w:t>
        </w:r>
      </w:ins>
    </w:p>
    <w:p w14:paraId="3FC4926A" w14:textId="41701244" w:rsidR="000D3565" w:rsidRDefault="004755CF" w:rsidP="004755CF">
      <w:pPr>
        <w:pStyle w:val="ListParagraph"/>
        <w:numPr>
          <w:ilvl w:val="0"/>
          <w:numId w:val="4"/>
        </w:numPr>
        <w:spacing w:line="276" w:lineRule="auto"/>
        <w:ind w:left="426"/>
        <w:rPr>
          <w:sz w:val="22"/>
          <w:szCs w:val="22"/>
        </w:rPr>
      </w:pPr>
      <w:r>
        <w:rPr>
          <w:sz w:val="22"/>
          <w:szCs w:val="22"/>
        </w:rPr>
        <w:t xml:space="preserve">Once you’re signed-in to GitHub, navigate to </w:t>
      </w:r>
      <w:hyperlink r:id="rId10" w:history="1">
        <w:r w:rsidRPr="004755CF">
          <w:rPr>
            <w:rStyle w:val="Hyperlink"/>
            <w:sz w:val="20"/>
            <w:szCs w:val="20"/>
          </w:rPr>
          <w:t>https://github.com/NMRExchangeFormat/NEF</w:t>
        </w:r>
      </w:hyperlink>
      <w:r w:rsidR="00853BAB">
        <w:rPr>
          <w:sz w:val="22"/>
          <w:szCs w:val="22"/>
        </w:rPr>
        <w:t xml:space="preserve"> and fork the project by clicking on the ‘Fork’ link near the top right-hand corner of the page:</w:t>
      </w:r>
    </w:p>
    <w:p w14:paraId="273E907B" w14:textId="0379A122" w:rsidR="004755CF" w:rsidRPr="00853BAB" w:rsidRDefault="000D3565" w:rsidP="000D3565">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66432" behindDoc="0" locked="0" layoutInCell="1" allowOverlap="1" wp14:anchorId="4ADD7E82" wp14:editId="0E34DE8A">
                <wp:simplePos x="0" y="0"/>
                <wp:positionH relativeFrom="column">
                  <wp:posOffset>342900</wp:posOffset>
                </wp:positionH>
                <wp:positionV relativeFrom="paragraph">
                  <wp:posOffset>32385</wp:posOffset>
                </wp:positionV>
                <wp:extent cx="5369560" cy="209550"/>
                <wp:effectExtent l="25400" t="25400" r="15240" b="19050"/>
                <wp:wrapThrough wrapText="bothSides">
                  <wp:wrapPolygon edited="0">
                    <wp:start x="-102" y="-2618"/>
                    <wp:lineTo x="-102" y="20945"/>
                    <wp:lineTo x="21559" y="20945"/>
                    <wp:lineTo x="21559" y="-2618"/>
                    <wp:lineTo x="-102" y="-2618"/>
                  </wp:wrapPolygon>
                </wp:wrapThrough>
                <wp:docPr id="15" name="Group 15"/>
                <wp:cNvGraphicFramePr/>
                <a:graphic xmlns:a="http://schemas.openxmlformats.org/drawingml/2006/main">
                  <a:graphicData uri="http://schemas.microsoft.com/office/word/2010/wordprocessingGroup">
                    <wpg:wgp>
                      <wpg:cNvGrpSpPr/>
                      <wpg:grpSpPr>
                        <a:xfrm>
                          <a:off x="0" y="0"/>
                          <a:ext cx="5369560" cy="209550"/>
                          <a:chOff x="-280670" y="14560"/>
                          <a:chExt cx="5369560" cy="210187"/>
                        </a:xfrm>
                      </wpg:grpSpPr>
                      <pic:pic xmlns:pic="http://schemas.openxmlformats.org/drawingml/2006/picture">
                        <pic:nvPicPr>
                          <pic:cNvPr id="9" name="Picture 9" descr="Macintosh HD:Users:tjr22:Desktop:Screen Shot 2014-12-18 at 14.43.45.png"/>
                          <pic:cNvPicPr>
                            <a:picLocks noChangeAspect="1"/>
                          </pic:cNvPicPr>
                        </pic:nvPicPr>
                        <pic:blipFill rotWithShape="1">
                          <a:blip r:embed="rId11">
                            <a:extLst>
                              <a:ext uri="{28A0092B-C50C-407E-A947-70E740481C1C}">
                                <a14:useLocalDpi xmlns:a14="http://schemas.microsoft.com/office/drawing/2010/main" val="0"/>
                              </a:ext>
                            </a:extLst>
                          </a:blip>
                          <a:srcRect t="7721" b="13516"/>
                          <a:stretch/>
                        </pic:blipFill>
                        <pic:spPr bwMode="auto">
                          <a:xfrm>
                            <a:off x="-280670" y="19050"/>
                            <a:ext cx="5369560" cy="205697"/>
                          </a:xfrm>
                          <a:prstGeom prst="rect">
                            <a:avLst/>
                          </a:prstGeom>
                          <a:noFill/>
                          <a:ln>
                            <a:solidFill>
                              <a:schemeClr val="bg1">
                                <a:lumMod val="85000"/>
                              </a:schemeClr>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1" name="Rounded Rectangle 11"/>
                        <wps:cNvSpPr/>
                        <wps:spPr>
                          <a:xfrm>
                            <a:off x="4551316" y="14560"/>
                            <a:ext cx="513682" cy="204154"/>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margin-left:27pt;margin-top:2.55pt;width:422.8pt;height:16.5pt;z-index:251666432;mso-width-relative:margin;mso-height-relative:margin" coordorigin="-280670,14560" coordsize="5369560,2101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&#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Macintosh HD:Users:tjr22:Desktop:Screen Shot 2014-12-18 at 14.43.45.png" style="position:absolute;left:-280670;top:19050;width:5369560;height:20569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Q&#10;JPzEAAAA2gAAAA8AAABkcnMvZG93bnJldi54bWxEj0FrAjEUhO8F/0N4Qi9Fs/Ug7WpcFkFooVCr&#10;Va+PzXOzmrwsm1S3/94UCh6HmfmGmRe9s+JCXWg8K3geZyCIK68brhV8b1ejFxAhImu0nknBLwUo&#10;FoOHOebaX/mLLptYiwThkKMCE2ObSxkqQw7D2LfEyTv6zmFMsqul7vCa4M7KSZZNpcOG04LBlpaG&#10;qvPmxykop3u9Wk/w6dPYD7t799vloT4p9TjsyxmISH28h//bb1rBK/xdSTdALm4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JQJPzEAAAA2gAAAA8AAAAAAAAAAAAAAAAAnAIA&#10;AGRycy9kb3ducmV2LnhtbFBLBQYAAAAABAAEAPcAAACNAwAAAAA=&#10;" stroked="t" strokecolor="#d8d8d8 [2732]">
                  <v:imagedata r:id="rId13" o:title="Screen Shot 2014-12-18 at 14.43.45.png" croptop="5060f" cropbottom="8858f"/>
                  <v:path arrowok="t"/>
                </v:shape>
                <v:roundrect id="Rounded Rectangle 11" o:spid="_x0000_s1028" style="position:absolute;left:4551316;top:14560;width:513682;height:20415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ifkTwgAA&#10;ANsAAAAPAAAAZHJzL2Rvd25yZXYueG1sRE9Ni8IwEL0L+x/CLHgRTVWQtRplFRQXT7oe9DY0Y1u3&#10;mZQkav33ZkHwNo/3OdN5YypxI+dLywr6vQQEcWZ1ybmCw++q+wXCB2SNlWVS8CAP89lHa4qptnfe&#10;0W0fchFD2KeooAihTqX0WUEGfc/WxJE7W2cwROhyqR3eY7ip5CBJRtJgybGhwJqWBWV/+6tRMDyO&#10;fxZjd9h2BvV2/TjlnWx9IaXan833BESgJrzFL/dGx/l9+P8lHiB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J+RPCAAAA2wAAAA8AAAAAAAAAAAAAAAAAlwIAAGRycy9kb3du&#10;cmV2LnhtbFBLBQYAAAAABAAEAPUAAACGAwAAAAA=&#10;" filled="f" strokecolor="#e36c0a [2409]" strokeweight="1.5pt">
                  <v:stroke dashstyle="3 1"/>
                </v:roundrect>
                <w10:wrap type="through"/>
              </v:group>
            </w:pict>
          </mc:Fallback>
        </mc:AlternateContent>
      </w:r>
      <w:r w:rsidR="00853BAB" w:rsidRPr="00853BAB">
        <w:t xml:space="preserve"> </w:t>
      </w:r>
    </w:p>
    <w:p w14:paraId="26397994" w14:textId="77777777" w:rsidR="00561B73" w:rsidRPr="00561B73" w:rsidRDefault="00853BAB" w:rsidP="00561B73">
      <w:pPr>
        <w:pStyle w:val="ListParagraph"/>
        <w:spacing w:line="276" w:lineRule="auto"/>
        <w:ind w:left="426"/>
        <w:rPr>
          <w:sz w:val="22"/>
          <w:szCs w:val="22"/>
        </w:rPr>
      </w:pPr>
      <w:r w:rsidRPr="00853BAB">
        <w:rPr>
          <w:sz w:val="22"/>
          <w:szCs w:val="22"/>
        </w:rPr>
        <w:t>This</w:t>
      </w:r>
      <w:r>
        <w:rPr>
          <w:sz w:val="22"/>
          <w:szCs w:val="22"/>
        </w:rPr>
        <w:t xml:space="preserve"> will make a complete copy of the official NEF repository in your </w:t>
      </w:r>
      <w:r w:rsidR="003C17B5">
        <w:rPr>
          <w:sz w:val="22"/>
          <w:szCs w:val="22"/>
        </w:rPr>
        <w:t xml:space="preserve">GitHub </w:t>
      </w:r>
      <w:r>
        <w:rPr>
          <w:sz w:val="22"/>
          <w:szCs w:val="22"/>
        </w:rPr>
        <w:t>account.</w:t>
      </w:r>
    </w:p>
    <w:p w14:paraId="36AB756F" w14:textId="77777777" w:rsidR="000C6683" w:rsidRDefault="000C6683" w:rsidP="003C17B5">
      <w:pPr>
        <w:spacing w:line="276" w:lineRule="auto"/>
        <w:rPr>
          <w:ins w:id="29" w:author="Geerten Vuister" w:date="2014-12-19T09:20:00Z"/>
          <w:sz w:val="22"/>
          <w:szCs w:val="22"/>
        </w:rPr>
      </w:pPr>
    </w:p>
    <w:p w14:paraId="05F9F3C4" w14:textId="6C623DA3" w:rsidR="003C17B5" w:rsidRPr="003C17B5" w:rsidRDefault="003C17B5" w:rsidP="003C17B5">
      <w:pPr>
        <w:spacing w:line="276" w:lineRule="auto"/>
        <w:rPr>
          <w:sz w:val="22"/>
          <w:szCs w:val="22"/>
        </w:rPr>
      </w:pPr>
      <w:r>
        <w:rPr>
          <w:sz w:val="22"/>
          <w:szCs w:val="22"/>
        </w:rPr>
        <w:t xml:space="preserve">Now you need to make a </w:t>
      </w:r>
      <w:del w:id="30" w:author="Geerten Vuister" w:date="2014-12-19T09:20:00Z">
        <w:r w:rsidDel="000C6683">
          <w:rPr>
            <w:sz w:val="22"/>
            <w:szCs w:val="22"/>
          </w:rPr>
          <w:delText xml:space="preserve">local </w:delText>
        </w:r>
      </w:del>
      <w:r>
        <w:rPr>
          <w:sz w:val="22"/>
          <w:szCs w:val="22"/>
        </w:rPr>
        <w:t>working copy of the NEF repository</w:t>
      </w:r>
      <w:ins w:id="31" w:author="Geerten Vuister" w:date="2014-12-19T09:20:00Z">
        <w:r w:rsidR="000C6683">
          <w:rPr>
            <w:sz w:val="22"/>
            <w:szCs w:val="22"/>
          </w:rPr>
          <w:t xml:space="preserve"> on your local computer</w:t>
        </w:r>
      </w:ins>
      <w:r>
        <w:rPr>
          <w:sz w:val="22"/>
          <w:szCs w:val="22"/>
        </w:rPr>
        <w:t>.</w:t>
      </w:r>
    </w:p>
    <w:p w14:paraId="6109673D" w14:textId="73988D54" w:rsidR="00853BAB" w:rsidRPr="00561B73" w:rsidRDefault="003C17B5" w:rsidP="00853BAB">
      <w:pPr>
        <w:pStyle w:val="ListParagraph"/>
        <w:numPr>
          <w:ilvl w:val="0"/>
          <w:numId w:val="4"/>
        </w:numPr>
        <w:spacing w:line="276" w:lineRule="auto"/>
        <w:ind w:left="426"/>
        <w:rPr>
          <w:sz w:val="22"/>
          <w:szCs w:val="22"/>
        </w:rPr>
      </w:pPr>
      <w:r>
        <w:rPr>
          <w:sz w:val="22"/>
          <w:szCs w:val="22"/>
        </w:rPr>
        <w:t>Make a directory on your local machine</w:t>
      </w:r>
      <w:r w:rsidR="00561B73">
        <w:rPr>
          <w:sz w:val="22"/>
          <w:szCs w:val="22"/>
        </w:rPr>
        <w:t xml:space="preserve"> to store the NEF repository</w:t>
      </w:r>
      <w:r>
        <w:rPr>
          <w:sz w:val="22"/>
          <w:szCs w:val="22"/>
        </w:rPr>
        <w:t>.  The repo will be cloned into this directory from your Gi</w:t>
      </w:r>
      <w:r w:rsidR="00561B73">
        <w:rPr>
          <w:sz w:val="22"/>
          <w:szCs w:val="22"/>
        </w:rPr>
        <w:t xml:space="preserve">tHub account.  So if you’re in the directory </w:t>
      </w:r>
      <w:r w:rsidR="00561B73" w:rsidRPr="00561B73">
        <w:rPr>
          <w:rFonts w:ascii="Courier" w:hAnsi="Courier"/>
          <w:sz w:val="18"/>
          <w:szCs w:val="20"/>
        </w:rPr>
        <w:t>/Users/username/documents</w:t>
      </w:r>
      <w:r w:rsidR="00561B73">
        <w:rPr>
          <w:sz w:val="22"/>
          <w:szCs w:val="22"/>
        </w:rPr>
        <w:t xml:space="preserve">, the repo will get cloned into </w:t>
      </w:r>
      <w:r w:rsidR="00561B73" w:rsidRPr="00561B73">
        <w:rPr>
          <w:rFonts w:ascii="Courier" w:hAnsi="Courier"/>
          <w:sz w:val="18"/>
          <w:szCs w:val="20"/>
        </w:rPr>
        <w:t>/Users/username/documents</w:t>
      </w:r>
      <w:r w:rsidR="00561B73">
        <w:rPr>
          <w:rFonts w:ascii="Courier" w:hAnsi="Courier"/>
          <w:sz w:val="18"/>
          <w:szCs w:val="20"/>
        </w:rPr>
        <w:t>/NEF</w:t>
      </w:r>
      <w:r w:rsidR="00561B73" w:rsidRPr="00561B73">
        <w:rPr>
          <w:sz w:val="22"/>
          <w:szCs w:val="20"/>
        </w:rPr>
        <w:t>.</w:t>
      </w:r>
    </w:p>
    <w:p w14:paraId="40CA827A" w14:textId="2CEFD3C8" w:rsidR="00B34449" w:rsidRDefault="00561B73" w:rsidP="00561B73">
      <w:pPr>
        <w:pStyle w:val="ListParagraph"/>
        <w:numPr>
          <w:ilvl w:val="0"/>
          <w:numId w:val="4"/>
        </w:numPr>
        <w:spacing w:line="276" w:lineRule="auto"/>
        <w:ind w:left="426"/>
        <w:rPr>
          <w:sz w:val="22"/>
          <w:szCs w:val="22"/>
        </w:rPr>
      </w:pPr>
      <w:r>
        <w:rPr>
          <w:sz w:val="22"/>
          <w:szCs w:val="22"/>
        </w:rPr>
        <w:lastRenderedPageBreak/>
        <w:t xml:space="preserve">Go to </w:t>
      </w:r>
      <w:r w:rsidRPr="003E5EAD">
        <w:rPr>
          <w:b/>
          <w:sz w:val="22"/>
          <w:szCs w:val="22"/>
        </w:rPr>
        <w:t>y</w:t>
      </w:r>
      <w:r w:rsidR="00B34449" w:rsidRPr="003E5EAD">
        <w:rPr>
          <w:b/>
          <w:sz w:val="22"/>
          <w:szCs w:val="22"/>
        </w:rPr>
        <w:t>our</w:t>
      </w:r>
      <w:r w:rsidR="00B34449">
        <w:rPr>
          <w:sz w:val="22"/>
          <w:szCs w:val="22"/>
        </w:rPr>
        <w:t xml:space="preserve"> NEF repo on GitHub and click on the copy button to copy the HTTPS clone address:</w:t>
      </w:r>
    </w:p>
    <w:p w14:paraId="33FC4AB4" w14:textId="3645ADBC" w:rsidR="00B34449" w:rsidRDefault="00B34449" w:rsidP="00B34449">
      <w:pPr>
        <w:spacing w:line="276" w:lineRule="auto"/>
        <w:rPr>
          <w:sz w:val="22"/>
          <w:szCs w:val="22"/>
        </w:rPr>
      </w:pPr>
    </w:p>
    <w:p w14:paraId="38C3299B" w14:textId="42DE6535" w:rsidR="000D3565" w:rsidRDefault="00875C6B" w:rsidP="009555DA">
      <w:pPr>
        <w:spacing w:line="276" w:lineRule="auto"/>
        <w:rPr>
          <w:sz w:val="22"/>
          <w:szCs w:val="22"/>
        </w:rPr>
      </w:pPr>
      <w:r>
        <w:rPr>
          <w:noProof/>
          <w:sz w:val="22"/>
          <w:szCs w:val="22"/>
        </w:rPr>
        <mc:AlternateContent>
          <mc:Choice Requires="wpg">
            <w:drawing>
              <wp:anchor distT="0" distB="0" distL="114300" distR="114300" simplePos="0" relativeHeight="251673600" behindDoc="1" locked="0" layoutInCell="1" allowOverlap="1" wp14:anchorId="366EC439" wp14:editId="1894B2D2">
                <wp:simplePos x="0" y="0"/>
                <wp:positionH relativeFrom="column">
                  <wp:posOffset>1485900</wp:posOffset>
                </wp:positionH>
                <wp:positionV relativeFrom="paragraph">
                  <wp:posOffset>120650</wp:posOffset>
                </wp:positionV>
                <wp:extent cx="2136775" cy="1030605"/>
                <wp:effectExtent l="25400" t="25400" r="22225" b="36195"/>
                <wp:wrapTopAndBottom/>
                <wp:docPr id="16" name="Group 16"/>
                <wp:cNvGraphicFramePr/>
                <a:graphic xmlns:a="http://schemas.openxmlformats.org/drawingml/2006/main">
                  <a:graphicData uri="http://schemas.microsoft.com/office/word/2010/wordprocessingGroup">
                    <wpg:wgp>
                      <wpg:cNvGrpSpPr/>
                      <wpg:grpSpPr>
                        <a:xfrm>
                          <a:off x="0" y="0"/>
                          <a:ext cx="2136775" cy="1030605"/>
                          <a:chOff x="440" y="0"/>
                          <a:chExt cx="2136808" cy="1030778"/>
                        </a:xfrm>
                        <a:extLst>
                          <a:ext uri="{0CCBE362-F206-4b92-989A-16890622DB6E}">
                            <ma14:wrappingTextBoxFlag xmlns:ma14="http://schemas.microsoft.com/office/mac/drawingml/2011/main"/>
                          </a:ext>
                        </a:extLst>
                      </wpg:grpSpPr>
                      <pic:pic xmlns:pic="http://schemas.openxmlformats.org/drawingml/2006/picture">
                        <pic:nvPicPr>
                          <pic:cNvPr id="8" name="Picture 8" descr="Macintosh HD:Users:tjr22:Desktop:Screen Shot 2014-12-18 at 14.42.18.png"/>
                          <pic:cNvPicPr>
                            <a:picLocks noChangeAspect="1"/>
                          </pic:cNvPicPr>
                        </pic:nvPicPr>
                        <pic:blipFill rotWithShape="1">
                          <a:blip r:embed="rId14">
                            <a:extLst>
                              <a:ext uri="{28A0092B-C50C-407E-A947-70E740481C1C}">
                                <a14:useLocalDpi xmlns:a14="http://schemas.microsoft.com/office/drawing/2010/main" val="0"/>
                              </a:ext>
                            </a:extLst>
                          </a:blip>
                          <a:srcRect r="13350" b="22979"/>
                          <a:stretch/>
                        </pic:blipFill>
                        <pic:spPr bwMode="auto">
                          <a:xfrm>
                            <a:off x="2540" y="0"/>
                            <a:ext cx="2134708" cy="1030778"/>
                          </a:xfrm>
                          <a:prstGeom prst="rect">
                            <a:avLst/>
                          </a:prstGeom>
                          <a:noFill/>
                          <a:ln>
                            <a:solidFill>
                              <a:schemeClr val="bg1">
                                <a:lumMod val="85000"/>
                              </a:schemeClr>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2" name="Rounded Rectangle 12"/>
                        <wps:cNvSpPr/>
                        <wps:spPr>
                          <a:xfrm>
                            <a:off x="440" y="221299"/>
                            <a:ext cx="1685836" cy="370778"/>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17pt;margin-top:9.5pt;width:168.25pt;height:81.15pt;z-index:-251642880" coordorigin="440" coordsize="2136808,103077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Macintosh HD:Users:tjr22:Desktop:Screen Shot 2014-12-18 at 14.42.18.png" style="position:absolute;left:2540;width:2134708;height:10307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dM&#10;2JTDAAAA2gAAAA8AAABkcnMvZG93bnJldi54bWxET01rwkAQvQv+h2UKvYjZ2EKR6CpRkBYpbY1S&#10;6G3MTpNodjZk15j+++5B8Ph43/Nlb2rRUesqywomUQyCOLe64kLBYb8ZT0E4j6yxtkwK/sjBcjEc&#10;zDHR9so76jJfiBDCLkEFpfdNIqXLSzLoItsQB+7XtgZ9gG0hdYvXEG5q+RTHL9JgxaGhxIbWJeXn&#10;7GIUrE7Pr8fUbt/t9/ln9HFMZfb12Sn1+NCnMxCeen8X39xvWkHYGq6EGyA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0zYlMMAAADaAAAADwAAAAAAAAAAAAAAAACcAgAA&#10;ZHJzL2Rvd25yZXYueG1sUEsFBgAAAAAEAAQA9wAAAIwDAAAAAA==&#10;" stroked="t" strokecolor="#d8d8d8 [2732]">
                  <v:imagedata r:id="rId15" o:title="Screen Shot 2014-12-18 at 14.42.18.png" cropbottom="15060f" cropright="8749f"/>
                  <v:path arrowok="t"/>
                </v:shape>
                <v:roundrect id="Rounded Rectangle 12" o:spid="_x0000_s1028" style="position:absolute;left:440;top:221299;width:1685836;height:37077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2dkwgAA&#10;ANsAAAAPAAAAZHJzL2Rvd25yZXYueG1sRE9Ni8IwEL0L+x/CLHiRNd0Kslaj6IKy4mldD3obmrGt&#10;NpOSZLX+eyMI3ubxPmcya00tLuR8ZVnBZz8BQZxbXXGhYPe3/PgC4QOyxtoyKbiRh9n0rTPBTNsr&#10;/9JlGwoRQ9hnqKAMocmk9HlJBn3fNsSRO1pnMEToCqkdXmO4qWWaJENpsOLYUGJD3yXl5+2/UTDY&#10;j9aLkdttemmzWd0ORS9fnUip7ns7H4MI1IaX+On+0XF+Co9f4gF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bZ2TCAAAA2wAAAA8AAAAAAAAAAAAAAAAAlwIAAGRycy9kb3du&#10;cmV2LnhtbFBLBQYAAAAABAAEAPUAAACGAwAAAAA=&#10;" filled="f" strokecolor="#e36c0a [2409]" strokeweight="1.5pt">
                  <v:stroke dashstyle="3 1"/>
                </v:roundrect>
                <w10:wrap type="topAndBottom"/>
              </v:group>
            </w:pict>
          </mc:Fallback>
        </mc:AlternateContent>
      </w:r>
    </w:p>
    <w:p w14:paraId="70CAA0B2" w14:textId="3B80016B" w:rsidR="00A402D0" w:rsidRDefault="00A402D0" w:rsidP="00561B73">
      <w:pPr>
        <w:pStyle w:val="ListParagraph"/>
        <w:numPr>
          <w:ilvl w:val="0"/>
          <w:numId w:val="4"/>
        </w:numPr>
        <w:spacing w:line="276" w:lineRule="auto"/>
        <w:ind w:left="426"/>
        <w:rPr>
          <w:sz w:val="22"/>
          <w:szCs w:val="22"/>
        </w:rPr>
      </w:pPr>
      <w:r>
        <w:rPr>
          <w:sz w:val="22"/>
          <w:szCs w:val="22"/>
        </w:rPr>
        <w:t>In a terminal, change</w:t>
      </w:r>
      <w:r w:rsidR="00561B73">
        <w:rPr>
          <w:sz w:val="22"/>
          <w:szCs w:val="22"/>
        </w:rPr>
        <w:t xml:space="preserve"> to the relevant directory and issue the command:</w:t>
      </w:r>
    </w:p>
    <w:p w14:paraId="2883CD8B" w14:textId="77777777" w:rsidR="00B34449" w:rsidRDefault="00561B73" w:rsidP="00A402D0">
      <w:pPr>
        <w:spacing w:line="276" w:lineRule="auto"/>
        <w:ind w:firstLine="426"/>
        <w:rPr>
          <w:sz w:val="22"/>
          <w:szCs w:val="22"/>
        </w:rPr>
      </w:pPr>
      <w:r w:rsidRPr="00A402D0">
        <w:rPr>
          <w:sz w:val="22"/>
          <w:szCs w:val="22"/>
        </w:rPr>
        <w:t xml:space="preserve"> </w:t>
      </w:r>
      <w:proofErr w:type="gramStart"/>
      <w:r w:rsidR="00A402D0" w:rsidRPr="00A402D0">
        <w:rPr>
          <w:rFonts w:ascii="Courier" w:hAnsi="Courier"/>
          <w:sz w:val="20"/>
          <w:szCs w:val="20"/>
        </w:rPr>
        <w:t>git</w:t>
      </w:r>
      <w:proofErr w:type="gramEnd"/>
      <w:r w:rsidR="00A402D0" w:rsidRPr="00A402D0">
        <w:rPr>
          <w:rFonts w:ascii="Courier" w:hAnsi="Courier"/>
          <w:sz w:val="20"/>
          <w:szCs w:val="20"/>
        </w:rPr>
        <w:t xml:space="preserve"> </w:t>
      </w:r>
      <w:r w:rsidRPr="00A402D0">
        <w:rPr>
          <w:rFonts w:ascii="Courier" w:hAnsi="Courier"/>
          <w:sz w:val="20"/>
          <w:szCs w:val="20"/>
        </w:rPr>
        <w:t>clone</w:t>
      </w:r>
      <w:r w:rsidR="00A402D0" w:rsidRPr="00A402D0">
        <w:rPr>
          <w:rFonts w:ascii="Courier" w:hAnsi="Courier"/>
          <w:sz w:val="20"/>
          <w:szCs w:val="20"/>
        </w:rPr>
        <w:t xml:space="preserve"> </w:t>
      </w:r>
      <w:proofErr w:type="spellStart"/>
      <w:r w:rsidR="00A402D0" w:rsidRPr="00A402D0">
        <w:rPr>
          <w:rFonts w:ascii="Courier" w:hAnsi="Courier"/>
          <w:i/>
          <w:sz w:val="20"/>
          <w:szCs w:val="20"/>
        </w:rPr>
        <w:t>myURL</w:t>
      </w:r>
      <w:proofErr w:type="spellEnd"/>
    </w:p>
    <w:p w14:paraId="63711128" w14:textId="77777777" w:rsidR="00A402D0" w:rsidRPr="00A402D0" w:rsidRDefault="00A402D0" w:rsidP="00A402D0">
      <w:pPr>
        <w:spacing w:line="276" w:lineRule="auto"/>
        <w:ind w:firstLine="426"/>
        <w:rPr>
          <w:sz w:val="22"/>
          <w:szCs w:val="22"/>
        </w:rPr>
      </w:pPr>
      <w:proofErr w:type="gramStart"/>
      <w:r w:rsidRPr="00A402D0">
        <w:rPr>
          <w:sz w:val="22"/>
          <w:szCs w:val="22"/>
        </w:rPr>
        <w:t>replacing</w:t>
      </w:r>
      <w:proofErr w:type="gramEnd"/>
      <w:r w:rsidRPr="00A402D0">
        <w:rPr>
          <w:sz w:val="22"/>
          <w:szCs w:val="22"/>
        </w:rPr>
        <w:t xml:space="preserve"> </w:t>
      </w:r>
      <w:proofErr w:type="spellStart"/>
      <w:r w:rsidRPr="00A402D0">
        <w:rPr>
          <w:i/>
          <w:sz w:val="22"/>
          <w:szCs w:val="22"/>
        </w:rPr>
        <w:t>myURL</w:t>
      </w:r>
      <w:proofErr w:type="spellEnd"/>
      <w:r w:rsidRPr="00A402D0">
        <w:rPr>
          <w:sz w:val="22"/>
          <w:szCs w:val="22"/>
        </w:rPr>
        <w:t xml:space="preserve"> with the copied URL from step 4.</w:t>
      </w:r>
    </w:p>
    <w:p w14:paraId="04619D1C" w14:textId="10D0EB08" w:rsidR="00A92EBC" w:rsidRDefault="00A402D0" w:rsidP="000D3565">
      <w:pPr>
        <w:pStyle w:val="ListParagraph"/>
        <w:spacing w:line="276" w:lineRule="auto"/>
        <w:ind w:left="426"/>
        <w:rPr>
          <w:ins w:id="32" w:author="Geerten Vuister" w:date="2014-12-19T10:35:00Z"/>
          <w:sz w:val="22"/>
          <w:szCs w:val="22"/>
        </w:rPr>
      </w:pPr>
      <w:r>
        <w:rPr>
          <w:sz w:val="22"/>
          <w:szCs w:val="22"/>
        </w:rPr>
        <w:t xml:space="preserve">You should see Git download your copy of the NEF repo to the current directory. </w:t>
      </w:r>
    </w:p>
    <w:p w14:paraId="4AAA0356" w14:textId="0A107523" w:rsidR="009555DA" w:rsidRDefault="009555DA" w:rsidP="000D3565">
      <w:pPr>
        <w:pStyle w:val="ListParagraph"/>
        <w:spacing w:line="276" w:lineRule="auto"/>
        <w:ind w:left="426"/>
        <w:rPr>
          <w:ins w:id="33" w:author="Geerten Vuister" w:date="2014-12-19T10:36:00Z"/>
          <w:sz w:val="22"/>
          <w:szCs w:val="22"/>
        </w:rPr>
      </w:pPr>
      <w:ins w:id="34" w:author="Geerten Vuister" w:date="2014-12-19T10:37:00Z">
        <w:r>
          <w:rPr>
            <w:sz w:val="22"/>
            <w:szCs w:val="22"/>
          </w:rPr>
          <w:t>Change to</w:t>
        </w:r>
      </w:ins>
      <w:ins w:id="35" w:author="Geerten Vuister" w:date="2014-12-19T10:35:00Z">
        <w:r>
          <w:rPr>
            <w:sz w:val="22"/>
            <w:szCs w:val="22"/>
          </w:rPr>
          <w:t xml:space="preserve"> the </w:t>
        </w:r>
      </w:ins>
      <w:ins w:id="36" w:author="Geerten Vuister" w:date="2014-12-19T10:37:00Z">
        <w:r>
          <w:rPr>
            <w:sz w:val="22"/>
            <w:szCs w:val="22"/>
          </w:rPr>
          <w:t xml:space="preserve">NEF </w:t>
        </w:r>
      </w:ins>
      <w:ins w:id="37" w:author="Geerten Vuister" w:date="2014-12-19T10:35:00Z">
        <w:r>
          <w:rPr>
            <w:sz w:val="22"/>
            <w:szCs w:val="22"/>
          </w:rPr>
          <w:t>directory</w:t>
        </w:r>
      </w:ins>
      <w:ins w:id="38" w:author="Geerten Vuister" w:date="2014-12-19T10:37:00Z">
        <w:r>
          <w:rPr>
            <w:sz w:val="22"/>
            <w:szCs w:val="22"/>
          </w:rPr>
          <w:t xml:space="preserve"> in the terminal</w:t>
        </w:r>
      </w:ins>
      <w:ins w:id="39" w:author="Geerten Vuister" w:date="2014-12-19T10:36:00Z">
        <w:r>
          <w:rPr>
            <w:sz w:val="22"/>
            <w:szCs w:val="22"/>
          </w:rPr>
          <w:t>:</w:t>
        </w:r>
      </w:ins>
    </w:p>
    <w:p w14:paraId="14C32CD3" w14:textId="774EE3AA" w:rsidR="009555DA" w:rsidRDefault="009555DA" w:rsidP="000D3565">
      <w:pPr>
        <w:pStyle w:val="ListParagraph"/>
        <w:spacing w:line="276" w:lineRule="auto"/>
        <w:ind w:left="426"/>
        <w:rPr>
          <w:ins w:id="40" w:author="Geerten Vuister" w:date="2014-12-19T10:36:00Z"/>
          <w:sz w:val="22"/>
          <w:szCs w:val="22"/>
        </w:rPr>
      </w:pPr>
      <w:ins w:id="41" w:author="Geerten Vuister" w:date="2014-12-19T10:35:00Z">
        <w:r>
          <w:rPr>
            <w:sz w:val="22"/>
            <w:szCs w:val="22"/>
          </w:rPr>
          <w:t xml:space="preserve"> </w:t>
        </w:r>
        <w:r w:rsidRPr="009555DA">
          <w:rPr>
            <w:rFonts w:ascii="Courier" w:hAnsi="Courier"/>
            <w:sz w:val="18"/>
            <w:szCs w:val="20"/>
            <w:rPrChange w:id="42" w:author="Geerten Vuister" w:date="2014-12-19T10:36:00Z">
              <w:rPr>
                <w:sz w:val="22"/>
                <w:szCs w:val="22"/>
              </w:rPr>
            </w:rPrChange>
          </w:rPr>
          <w:t>cd NEF</w:t>
        </w:r>
      </w:ins>
    </w:p>
    <w:p w14:paraId="2880E067" w14:textId="77777777" w:rsidR="009555DA" w:rsidRDefault="009555DA" w:rsidP="000D3565">
      <w:pPr>
        <w:pStyle w:val="ListParagraph"/>
        <w:spacing w:line="276" w:lineRule="auto"/>
        <w:ind w:left="426"/>
        <w:rPr>
          <w:sz w:val="22"/>
          <w:szCs w:val="22"/>
        </w:rPr>
      </w:pPr>
    </w:p>
    <w:p w14:paraId="79767DC2" w14:textId="1FAB2971" w:rsidR="00561B73" w:rsidRPr="00A402D0" w:rsidRDefault="00A402D0" w:rsidP="00A402D0">
      <w:pPr>
        <w:spacing w:line="276" w:lineRule="auto"/>
        <w:rPr>
          <w:sz w:val="22"/>
          <w:szCs w:val="22"/>
        </w:rPr>
      </w:pPr>
      <w:r w:rsidRPr="00A402D0">
        <w:rPr>
          <w:sz w:val="22"/>
          <w:szCs w:val="22"/>
        </w:rPr>
        <w:t xml:space="preserve">By convention, your GitHub repo is called ‘origin’, and the </w:t>
      </w:r>
      <w:r>
        <w:rPr>
          <w:sz w:val="22"/>
          <w:szCs w:val="22"/>
        </w:rPr>
        <w:t>repo you originally forked from (</w:t>
      </w:r>
      <w:proofErr w:type="spellStart"/>
      <w:r>
        <w:rPr>
          <w:sz w:val="22"/>
          <w:szCs w:val="22"/>
        </w:rPr>
        <w:t>NMRExchangeFormat</w:t>
      </w:r>
      <w:proofErr w:type="spellEnd"/>
      <w:r>
        <w:rPr>
          <w:sz w:val="22"/>
          <w:szCs w:val="22"/>
        </w:rPr>
        <w:t xml:space="preserve">/NEF,) is called ‘upstream’.  We’ll stick to those conventions here.  </w:t>
      </w:r>
    </w:p>
    <w:p w14:paraId="62372B50" w14:textId="515A391D" w:rsidR="00B34449" w:rsidRDefault="00911A3A" w:rsidP="00B34449">
      <w:pPr>
        <w:pStyle w:val="ListParagraph"/>
        <w:numPr>
          <w:ilvl w:val="0"/>
          <w:numId w:val="4"/>
        </w:numPr>
        <w:spacing w:line="276" w:lineRule="auto"/>
        <w:ind w:left="426"/>
        <w:rPr>
          <w:sz w:val="22"/>
          <w:szCs w:val="22"/>
        </w:rPr>
      </w:pPr>
      <w:r>
        <w:rPr>
          <w:sz w:val="22"/>
          <w:szCs w:val="22"/>
        </w:rPr>
        <w:t>In the terminal, define the upstream repo by issuing</w:t>
      </w:r>
      <w:r w:rsidR="00B34449">
        <w:rPr>
          <w:sz w:val="22"/>
          <w:szCs w:val="22"/>
        </w:rPr>
        <w:t xml:space="preserve"> the command:</w:t>
      </w:r>
    </w:p>
    <w:p w14:paraId="798591EC" w14:textId="5057E121" w:rsidR="00B34449" w:rsidRPr="00BC5341" w:rsidRDefault="00B34449" w:rsidP="00B34449">
      <w:pPr>
        <w:spacing w:line="276" w:lineRule="auto"/>
        <w:ind w:firstLine="426"/>
        <w:rPr>
          <w:sz w:val="22"/>
          <w:szCs w:val="22"/>
        </w:rPr>
      </w:pPr>
      <w:r w:rsidRPr="00BC5341">
        <w:rPr>
          <w:sz w:val="22"/>
          <w:szCs w:val="22"/>
        </w:rPr>
        <w:t xml:space="preserve"> </w:t>
      </w:r>
      <w:proofErr w:type="gramStart"/>
      <w:r w:rsidRPr="00BC5341">
        <w:rPr>
          <w:rFonts w:ascii="Courier" w:hAnsi="Courier"/>
          <w:sz w:val="20"/>
          <w:szCs w:val="20"/>
        </w:rPr>
        <w:t>git</w:t>
      </w:r>
      <w:proofErr w:type="gramEnd"/>
      <w:r w:rsidRPr="00BC5341">
        <w:rPr>
          <w:rFonts w:ascii="Courier" w:hAnsi="Courier"/>
          <w:sz w:val="20"/>
          <w:szCs w:val="20"/>
        </w:rPr>
        <w:t xml:space="preserve"> remote add upstream </w:t>
      </w:r>
      <w:r w:rsidR="00BC5341" w:rsidRPr="00BC5341">
        <w:rPr>
          <w:rFonts w:ascii="Courier" w:hAnsi="Courier"/>
          <w:sz w:val="20"/>
          <w:szCs w:val="20"/>
        </w:rPr>
        <w:t>https://github.com/NMRExchangeFormat/NEF.git</w:t>
      </w:r>
    </w:p>
    <w:p w14:paraId="346A70F2" w14:textId="77777777" w:rsidR="009555DA" w:rsidRDefault="009555DA" w:rsidP="002A22C8">
      <w:pPr>
        <w:spacing w:line="276" w:lineRule="auto"/>
        <w:rPr>
          <w:ins w:id="43" w:author="Geerten Vuister" w:date="2014-12-19T10:37:00Z"/>
          <w:sz w:val="22"/>
          <w:szCs w:val="22"/>
        </w:rPr>
      </w:pPr>
    </w:p>
    <w:p w14:paraId="5CE15D5A" w14:textId="727BB45A" w:rsidR="002A22C8" w:rsidRPr="002A22C8" w:rsidRDefault="00911A3A" w:rsidP="002A22C8">
      <w:pPr>
        <w:spacing w:line="276" w:lineRule="auto"/>
        <w:rPr>
          <w:sz w:val="22"/>
          <w:szCs w:val="22"/>
        </w:rPr>
      </w:pPr>
      <w:proofErr w:type="spellStart"/>
      <w:r>
        <w:rPr>
          <w:sz w:val="22"/>
          <w:szCs w:val="22"/>
        </w:rPr>
        <w:t>Git</w:t>
      </w:r>
      <w:proofErr w:type="spellEnd"/>
      <w:r>
        <w:rPr>
          <w:sz w:val="22"/>
          <w:szCs w:val="22"/>
        </w:rPr>
        <w:t xml:space="preserve"> allows multiple </w:t>
      </w:r>
      <w:proofErr w:type="gramStart"/>
      <w:r>
        <w:rPr>
          <w:sz w:val="22"/>
          <w:szCs w:val="22"/>
        </w:rPr>
        <w:t>light-weight</w:t>
      </w:r>
      <w:proofErr w:type="gramEnd"/>
      <w:r>
        <w:rPr>
          <w:sz w:val="22"/>
          <w:szCs w:val="22"/>
        </w:rPr>
        <w:t xml:space="preserve"> </w:t>
      </w:r>
      <w:r w:rsidR="002A22C8">
        <w:rPr>
          <w:sz w:val="22"/>
          <w:szCs w:val="22"/>
        </w:rPr>
        <w:t xml:space="preserve">branches to exist within one repository.  Currently, we only have one branch called ‘master’, although this may change in the </w:t>
      </w:r>
      <w:del w:id="44" w:author="Geerten Vuister" w:date="2014-12-19T10:37:00Z">
        <w:r w:rsidR="002A22C8" w:rsidDel="009555DA">
          <w:rPr>
            <w:sz w:val="22"/>
            <w:szCs w:val="22"/>
          </w:rPr>
          <w:delText xml:space="preserve">near </w:delText>
        </w:r>
      </w:del>
      <w:r w:rsidR="002A22C8">
        <w:rPr>
          <w:sz w:val="22"/>
          <w:szCs w:val="22"/>
        </w:rPr>
        <w:t xml:space="preserve">future.  For now, all operations will be carried out in the master branch.  Before moving any further, we’ll synchronize our local master branch with the </w:t>
      </w:r>
      <w:proofErr w:type="spellStart"/>
      <w:r w:rsidR="002A22C8">
        <w:rPr>
          <w:sz w:val="22"/>
          <w:szCs w:val="22"/>
        </w:rPr>
        <w:t>NMRExchangeFormat</w:t>
      </w:r>
      <w:proofErr w:type="spellEnd"/>
      <w:r w:rsidR="002A22C8">
        <w:rPr>
          <w:sz w:val="22"/>
          <w:szCs w:val="22"/>
        </w:rPr>
        <w:t xml:space="preserve">/NEF (upstream) master branch, </w:t>
      </w:r>
      <w:proofErr w:type="gramStart"/>
      <w:r w:rsidR="002A22C8">
        <w:rPr>
          <w:sz w:val="22"/>
          <w:szCs w:val="22"/>
        </w:rPr>
        <w:t>then</w:t>
      </w:r>
      <w:proofErr w:type="gramEnd"/>
      <w:r w:rsidR="002A22C8">
        <w:rPr>
          <w:sz w:val="22"/>
          <w:szCs w:val="22"/>
        </w:rPr>
        <w:t xml:space="preserve"> push any changes to our GitHub account.  Note: </w:t>
      </w:r>
      <w:proofErr w:type="gramStart"/>
      <w:r w:rsidR="002A22C8">
        <w:rPr>
          <w:sz w:val="22"/>
          <w:szCs w:val="22"/>
        </w:rPr>
        <w:t>there</w:t>
      </w:r>
      <w:proofErr w:type="gramEnd"/>
      <w:r w:rsidR="002A22C8">
        <w:rPr>
          <w:sz w:val="22"/>
          <w:szCs w:val="22"/>
        </w:rPr>
        <w:t xml:space="preserve"> will likely be no changes, don’t be surprised if it claims there’s nothing to do.</w:t>
      </w:r>
    </w:p>
    <w:p w14:paraId="4CC72CF2" w14:textId="77777777" w:rsidR="00A402D0" w:rsidRDefault="002A22C8" w:rsidP="00561B73">
      <w:pPr>
        <w:pStyle w:val="ListParagraph"/>
        <w:numPr>
          <w:ilvl w:val="0"/>
          <w:numId w:val="4"/>
        </w:numPr>
        <w:spacing w:line="276" w:lineRule="auto"/>
        <w:ind w:left="426"/>
        <w:rPr>
          <w:sz w:val="22"/>
          <w:szCs w:val="22"/>
        </w:rPr>
      </w:pPr>
      <w:r>
        <w:rPr>
          <w:sz w:val="22"/>
          <w:szCs w:val="22"/>
        </w:rPr>
        <w:t>Retrieve all the changes in the upstream repo by issuing the command:</w:t>
      </w:r>
    </w:p>
    <w:p w14:paraId="1014254C" w14:textId="77777777" w:rsidR="002A22C8" w:rsidRPr="002A22C8" w:rsidRDefault="002A22C8" w:rsidP="002A22C8">
      <w:pPr>
        <w:pStyle w:val="ListParagraph"/>
        <w:spacing w:line="276" w:lineRule="auto"/>
        <w:ind w:left="426"/>
        <w:rPr>
          <w:sz w:val="22"/>
          <w:szCs w:val="22"/>
        </w:rPr>
      </w:pPr>
      <w:proofErr w:type="gramStart"/>
      <w:r w:rsidRPr="00A402D0">
        <w:rPr>
          <w:rFonts w:ascii="Courier" w:hAnsi="Courier"/>
          <w:sz w:val="20"/>
          <w:szCs w:val="20"/>
        </w:rPr>
        <w:t>git</w:t>
      </w:r>
      <w:proofErr w:type="gramEnd"/>
      <w:r w:rsidRPr="00A402D0">
        <w:rPr>
          <w:rFonts w:ascii="Courier" w:hAnsi="Courier"/>
          <w:sz w:val="20"/>
          <w:szCs w:val="20"/>
        </w:rPr>
        <w:t xml:space="preserve"> </w:t>
      </w:r>
      <w:r>
        <w:rPr>
          <w:rFonts w:ascii="Courier" w:hAnsi="Courier"/>
          <w:sz w:val="20"/>
          <w:szCs w:val="20"/>
        </w:rPr>
        <w:t>fetch upstream</w:t>
      </w:r>
    </w:p>
    <w:p w14:paraId="6FE77EDE" w14:textId="77777777" w:rsidR="002A22C8" w:rsidRDefault="002A22C8" w:rsidP="002A22C8">
      <w:pPr>
        <w:pStyle w:val="ListParagraph"/>
        <w:numPr>
          <w:ilvl w:val="0"/>
          <w:numId w:val="4"/>
        </w:numPr>
        <w:spacing w:line="276" w:lineRule="auto"/>
        <w:ind w:left="426"/>
        <w:rPr>
          <w:sz w:val="22"/>
          <w:szCs w:val="22"/>
        </w:rPr>
      </w:pPr>
      <w:r>
        <w:rPr>
          <w:sz w:val="22"/>
          <w:szCs w:val="22"/>
        </w:rPr>
        <w:t>Make sure you’re on the master branch of you local repo by checking out master:</w:t>
      </w:r>
    </w:p>
    <w:p w14:paraId="1EFAF593" w14:textId="77777777" w:rsidR="002A22C8" w:rsidRPr="002A22C8" w:rsidRDefault="002A22C8" w:rsidP="002A22C8">
      <w:pPr>
        <w:pStyle w:val="ListParagraph"/>
        <w:spacing w:line="276" w:lineRule="auto"/>
        <w:ind w:left="426"/>
        <w:rPr>
          <w:sz w:val="22"/>
          <w:szCs w:val="22"/>
        </w:rPr>
      </w:pPr>
      <w:proofErr w:type="gramStart"/>
      <w:r w:rsidRPr="002A22C8">
        <w:rPr>
          <w:rFonts w:ascii="Courier" w:hAnsi="Courier"/>
          <w:sz w:val="20"/>
          <w:szCs w:val="20"/>
        </w:rPr>
        <w:t>git</w:t>
      </w:r>
      <w:proofErr w:type="gramEnd"/>
      <w:r w:rsidRPr="002A22C8">
        <w:rPr>
          <w:rFonts w:ascii="Courier" w:hAnsi="Courier"/>
          <w:sz w:val="20"/>
          <w:szCs w:val="20"/>
        </w:rPr>
        <w:t xml:space="preserve"> </w:t>
      </w:r>
      <w:r>
        <w:rPr>
          <w:rFonts w:ascii="Courier" w:hAnsi="Courier"/>
          <w:sz w:val="20"/>
          <w:szCs w:val="20"/>
        </w:rPr>
        <w:t>checkout</w:t>
      </w:r>
      <w:r w:rsidRPr="002A22C8">
        <w:rPr>
          <w:rFonts w:ascii="Courier" w:hAnsi="Courier"/>
          <w:sz w:val="20"/>
          <w:szCs w:val="20"/>
        </w:rPr>
        <w:t xml:space="preserve"> </w:t>
      </w:r>
      <w:r>
        <w:rPr>
          <w:rFonts w:ascii="Courier" w:hAnsi="Courier"/>
          <w:sz w:val="20"/>
          <w:szCs w:val="20"/>
        </w:rPr>
        <w:t>master</w:t>
      </w:r>
    </w:p>
    <w:p w14:paraId="1CABC3AC" w14:textId="7BEBC2BE" w:rsidR="002A22C8" w:rsidRDefault="00BC5341" w:rsidP="002A22C8">
      <w:pPr>
        <w:pStyle w:val="ListParagraph"/>
        <w:numPr>
          <w:ilvl w:val="0"/>
          <w:numId w:val="4"/>
        </w:numPr>
        <w:spacing w:line="276" w:lineRule="auto"/>
        <w:ind w:left="426"/>
        <w:rPr>
          <w:sz w:val="22"/>
          <w:szCs w:val="22"/>
        </w:rPr>
      </w:pPr>
      <w:r>
        <w:rPr>
          <w:sz w:val="22"/>
          <w:szCs w:val="22"/>
        </w:rPr>
        <w:t xml:space="preserve">Now merge the </w:t>
      </w:r>
      <w:r w:rsidR="002A22C8">
        <w:rPr>
          <w:sz w:val="22"/>
          <w:szCs w:val="22"/>
        </w:rPr>
        <w:t xml:space="preserve">upstream </w:t>
      </w:r>
      <w:r>
        <w:rPr>
          <w:sz w:val="22"/>
          <w:szCs w:val="22"/>
        </w:rPr>
        <w:t xml:space="preserve">master branch </w:t>
      </w:r>
      <w:r w:rsidR="002A22C8">
        <w:rPr>
          <w:sz w:val="22"/>
          <w:szCs w:val="22"/>
        </w:rPr>
        <w:t>into the current branch:</w:t>
      </w:r>
    </w:p>
    <w:p w14:paraId="047E6AF7" w14:textId="77777777" w:rsidR="002A22C8" w:rsidRPr="002A22C8" w:rsidRDefault="002A22C8" w:rsidP="002A22C8">
      <w:pPr>
        <w:pStyle w:val="ListParagraph"/>
        <w:spacing w:line="276" w:lineRule="auto"/>
        <w:ind w:left="426"/>
        <w:rPr>
          <w:rFonts w:ascii="Courier" w:hAnsi="Courier"/>
          <w:sz w:val="20"/>
          <w:szCs w:val="20"/>
        </w:rPr>
      </w:pPr>
      <w:proofErr w:type="gramStart"/>
      <w:r>
        <w:rPr>
          <w:rFonts w:ascii="Courier" w:hAnsi="Courier"/>
          <w:sz w:val="20"/>
          <w:szCs w:val="20"/>
        </w:rPr>
        <w:t>g</w:t>
      </w:r>
      <w:r w:rsidRPr="002A22C8">
        <w:rPr>
          <w:rFonts w:ascii="Courier" w:hAnsi="Courier"/>
          <w:sz w:val="20"/>
          <w:szCs w:val="20"/>
        </w:rPr>
        <w:t>it</w:t>
      </w:r>
      <w:proofErr w:type="gramEnd"/>
      <w:r w:rsidRPr="002A22C8">
        <w:rPr>
          <w:rFonts w:ascii="Courier" w:hAnsi="Courier"/>
          <w:sz w:val="20"/>
          <w:szCs w:val="20"/>
        </w:rPr>
        <w:t xml:space="preserve"> merge upstream</w:t>
      </w:r>
      <w:r>
        <w:rPr>
          <w:rFonts w:ascii="Courier" w:hAnsi="Courier"/>
          <w:sz w:val="20"/>
          <w:szCs w:val="20"/>
        </w:rPr>
        <w:t>/master</w:t>
      </w:r>
    </w:p>
    <w:p w14:paraId="00DA322B" w14:textId="77777777" w:rsidR="002A22C8" w:rsidRDefault="002A22C8" w:rsidP="002A22C8">
      <w:pPr>
        <w:pStyle w:val="ListParagraph"/>
        <w:numPr>
          <w:ilvl w:val="0"/>
          <w:numId w:val="4"/>
        </w:numPr>
        <w:spacing w:line="276" w:lineRule="auto"/>
        <w:ind w:left="426"/>
        <w:rPr>
          <w:sz w:val="22"/>
          <w:szCs w:val="22"/>
        </w:rPr>
      </w:pPr>
      <w:r>
        <w:rPr>
          <w:sz w:val="22"/>
          <w:szCs w:val="22"/>
        </w:rPr>
        <w:t xml:space="preserve">And </w:t>
      </w:r>
      <w:r w:rsidR="00EC0FCF">
        <w:rPr>
          <w:sz w:val="22"/>
          <w:szCs w:val="22"/>
        </w:rPr>
        <w:t>finally push the changes to the master branch to your</w:t>
      </w:r>
      <w:r>
        <w:rPr>
          <w:sz w:val="22"/>
          <w:szCs w:val="22"/>
        </w:rPr>
        <w:t xml:space="preserve"> GitHub account:</w:t>
      </w:r>
    </w:p>
    <w:p w14:paraId="4DC34415" w14:textId="77777777" w:rsidR="002A22C8" w:rsidRPr="00EC0FCF" w:rsidRDefault="002A22C8" w:rsidP="00EC0FCF">
      <w:pPr>
        <w:pStyle w:val="ListParagraph"/>
        <w:spacing w:line="276" w:lineRule="auto"/>
        <w:ind w:left="426"/>
        <w:rPr>
          <w:rFonts w:ascii="Courier" w:hAnsi="Courier"/>
          <w:sz w:val="20"/>
          <w:szCs w:val="20"/>
        </w:rPr>
      </w:pPr>
      <w:proofErr w:type="gramStart"/>
      <w:r>
        <w:rPr>
          <w:rFonts w:ascii="Courier" w:hAnsi="Courier"/>
          <w:sz w:val="20"/>
          <w:szCs w:val="20"/>
        </w:rPr>
        <w:t>g</w:t>
      </w:r>
      <w:r w:rsidRPr="002A22C8">
        <w:rPr>
          <w:rFonts w:ascii="Courier" w:hAnsi="Courier"/>
          <w:sz w:val="20"/>
          <w:szCs w:val="20"/>
        </w:rPr>
        <w:t>it</w:t>
      </w:r>
      <w:proofErr w:type="gramEnd"/>
      <w:r w:rsidRPr="002A22C8">
        <w:rPr>
          <w:rFonts w:ascii="Courier" w:hAnsi="Courier"/>
          <w:sz w:val="20"/>
          <w:szCs w:val="20"/>
        </w:rPr>
        <w:t xml:space="preserve"> </w:t>
      </w:r>
      <w:r w:rsidR="00EC0FCF">
        <w:rPr>
          <w:rFonts w:ascii="Courier" w:hAnsi="Courier"/>
          <w:sz w:val="20"/>
          <w:szCs w:val="20"/>
        </w:rPr>
        <w:t>push origin master</w:t>
      </w:r>
    </w:p>
    <w:p w14:paraId="3F192811" w14:textId="77777777" w:rsidR="009555DA" w:rsidRDefault="009555DA" w:rsidP="00EC0FCF">
      <w:pPr>
        <w:spacing w:line="276" w:lineRule="auto"/>
        <w:rPr>
          <w:ins w:id="45" w:author="Geerten Vuister" w:date="2014-12-19T10:40:00Z"/>
          <w:sz w:val="22"/>
          <w:szCs w:val="22"/>
        </w:rPr>
      </w:pPr>
    </w:p>
    <w:p w14:paraId="5717B6C4" w14:textId="65EC0F3E" w:rsidR="002A22C8" w:rsidRPr="00EC0FCF" w:rsidRDefault="00EC0FCF" w:rsidP="00EC0FCF">
      <w:pPr>
        <w:spacing w:line="276" w:lineRule="auto"/>
        <w:rPr>
          <w:sz w:val="22"/>
          <w:szCs w:val="22"/>
        </w:rPr>
      </w:pPr>
      <w:r w:rsidRPr="00EC0FCF">
        <w:rPr>
          <w:sz w:val="22"/>
          <w:szCs w:val="22"/>
        </w:rPr>
        <w:t>Now that your origin repo and local working repo are setup and synchronized with upstream, you’re ready to make changes.  Please look at any one of the many Git tutorials online and/or read th</w:t>
      </w:r>
      <w:r>
        <w:rPr>
          <w:sz w:val="22"/>
          <w:szCs w:val="22"/>
        </w:rPr>
        <w:t>e manual</w:t>
      </w:r>
      <w:r w:rsidR="00911A3A">
        <w:rPr>
          <w:sz w:val="22"/>
          <w:szCs w:val="22"/>
        </w:rPr>
        <w:t xml:space="preserve"> (</w:t>
      </w:r>
      <w:hyperlink r:id="rId16" w:history="1">
        <w:r w:rsidR="00911A3A" w:rsidRPr="00323205">
          <w:rPr>
            <w:rStyle w:val="Hyperlink"/>
            <w:sz w:val="22"/>
            <w:szCs w:val="22"/>
          </w:rPr>
          <w:t>http://git-scm.com/documentation</w:t>
        </w:r>
      </w:hyperlink>
      <w:r w:rsidR="00911A3A">
        <w:rPr>
          <w:sz w:val="22"/>
          <w:szCs w:val="22"/>
        </w:rPr>
        <w:t>)</w:t>
      </w:r>
      <w:r>
        <w:rPr>
          <w:sz w:val="22"/>
          <w:szCs w:val="22"/>
        </w:rPr>
        <w:t xml:space="preserve"> to see what</w:t>
      </w:r>
      <w:r w:rsidR="002D3481">
        <w:rPr>
          <w:sz w:val="22"/>
          <w:szCs w:val="22"/>
        </w:rPr>
        <w:t xml:space="preserve"> more</w:t>
      </w:r>
      <w:r>
        <w:rPr>
          <w:sz w:val="22"/>
          <w:szCs w:val="22"/>
        </w:rPr>
        <w:t xml:space="preserve"> can be done.  For now, you’re just going to</w:t>
      </w:r>
      <w:r w:rsidR="002D3481">
        <w:rPr>
          <w:sz w:val="22"/>
          <w:szCs w:val="22"/>
        </w:rPr>
        <w:t xml:space="preserve"> create a branch, </w:t>
      </w:r>
      <w:del w:id="46" w:author="Geerten Vuister" w:date="2014-12-19T10:40:00Z">
        <w:r w:rsidDel="00A27127">
          <w:rPr>
            <w:sz w:val="22"/>
            <w:szCs w:val="22"/>
          </w:rPr>
          <w:delText xml:space="preserve"> </w:delText>
        </w:r>
      </w:del>
      <w:r>
        <w:rPr>
          <w:sz w:val="22"/>
          <w:szCs w:val="22"/>
        </w:rPr>
        <w:t>edit a file</w:t>
      </w:r>
      <w:r w:rsidR="002D3481">
        <w:rPr>
          <w:sz w:val="22"/>
          <w:szCs w:val="22"/>
        </w:rPr>
        <w:t xml:space="preserve"> in that branch</w:t>
      </w:r>
      <w:r>
        <w:rPr>
          <w:sz w:val="22"/>
          <w:szCs w:val="22"/>
        </w:rPr>
        <w:t xml:space="preserve"> and propagate those changes to you online repo.  Finally, you’ll attempt to get your change into the upstream repo by issuing a pull request (which, for obvious reasons, will be refused.)</w:t>
      </w:r>
    </w:p>
    <w:p w14:paraId="3E2200DB" w14:textId="57CE201A" w:rsidR="002D3481" w:rsidRDefault="002D3481" w:rsidP="002A22C8">
      <w:pPr>
        <w:pStyle w:val="ListParagraph"/>
        <w:numPr>
          <w:ilvl w:val="0"/>
          <w:numId w:val="4"/>
        </w:numPr>
        <w:spacing w:line="276" w:lineRule="auto"/>
        <w:ind w:left="426"/>
        <w:rPr>
          <w:sz w:val="22"/>
          <w:szCs w:val="22"/>
        </w:rPr>
      </w:pPr>
      <w:r>
        <w:rPr>
          <w:sz w:val="22"/>
          <w:szCs w:val="22"/>
        </w:rPr>
        <w:t>Create a branch called ‘</w:t>
      </w:r>
      <w:proofErr w:type="spellStart"/>
      <w:r>
        <w:rPr>
          <w:sz w:val="22"/>
          <w:szCs w:val="22"/>
        </w:rPr>
        <w:t>myname</w:t>
      </w:r>
      <w:proofErr w:type="spellEnd"/>
      <w:r>
        <w:rPr>
          <w:sz w:val="22"/>
          <w:szCs w:val="22"/>
        </w:rPr>
        <w:t>’ and checkout the new branch:</w:t>
      </w:r>
    </w:p>
    <w:p w14:paraId="2579AF75" w14:textId="55DF435E" w:rsidR="002D3481" w:rsidRDefault="002D3481" w:rsidP="002D3481">
      <w:pPr>
        <w:spacing w:line="276" w:lineRule="auto"/>
        <w:ind w:firstLine="426"/>
        <w:rPr>
          <w:rFonts w:ascii="Courier" w:hAnsi="Courier"/>
          <w:sz w:val="20"/>
          <w:szCs w:val="20"/>
        </w:rPr>
      </w:pPr>
      <w:proofErr w:type="gramStart"/>
      <w:r w:rsidRPr="002D3481">
        <w:rPr>
          <w:rFonts w:ascii="Courier" w:hAnsi="Courier"/>
          <w:sz w:val="20"/>
          <w:szCs w:val="20"/>
        </w:rPr>
        <w:t>git</w:t>
      </w:r>
      <w:proofErr w:type="gramEnd"/>
      <w:r w:rsidRPr="002D3481">
        <w:rPr>
          <w:rFonts w:ascii="Courier" w:hAnsi="Courier"/>
          <w:sz w:val="20"/>
          <w:szCs w:val="20"/>
        </w:rPr>
        <w:t xml:space="preserve"> </w:t>
      </w:r>
      <w:r>
        <w:rPr>
          <w:rFonts w:ascii="Courier" w:hAnsi="Courier"/>
          <w:sz w:val="20"/>
          <w:szCs w:val="20"/>
        </w:rPr>
        <w:t xml:space="preserve">branch </w:t>
      </w:r>
      <w:proofErr w:type="spellStart"/>
      <w:r>
        <w:rPr>
          <w:rFonts w:ascii="Courier" w:hAnsi="Courier"/>
          <w:sz w:val="20"/>
          <w:szCs w:val="20"/>
        </w:rPr>
        <w:t>myname</w:t>
      </w:r>
      <w:proofErr w:type="spellEnd"/>
    </w:p>
    <w:p w14:paraId="26092B3E" w14:textId="712843EA" w:rsidR="002D3481" w:rsidRPr="002D3481" w:rsidRDefault="002D3481" w:rsidP="002D3481">
      <w:pPr>
        <w:spacing w:line="276" w:lineRule="auto"/>
        <w:ind w:firstLine="426"/>
        <w:rPr>
          <w:rFonts w:ascii="Courier" w:hAnsi="Courier"/>
          <w:sz w:val="20"/>
          <w:szCs w:val="20"/>
        </w:rPr>
      </w:pPr>
      <w:proofErr w:type="gramStart"/>
      <w:r w:rsidRPr="0093010A">
        <w:rPr>
          <w:rFonts w:ascii="Courier" w:hAnsi="Courier"/>
          <w:sz w:val="20"/>
          <w:szCs w:val="20"/>
        </w:rPr>
        <w:t>git</w:t>
      </w:r>
      <w:proofErr w:type="gramEnd"/>
      <w:r w:rsidRPr="0093010A">
        <w:rPr>
          <w:rFonts w:ascii="Courier" w:hAnsi="Courier"/>
          <w:sz w:val="20"/>
          <w:szCs w:val="20"/>
        </w:rPr>
        <w:t xml:space="preserve"> </w:t>
      </w:r>
      <w:r>
        <w:rPr>
          <w:rFonts w:ascii="Courier" w:hAnsi="Courier"/>
          <w:sz w:val="20"/>
          <w:szCs w:val="20"/>
        </w:rPr>
        <w:t xml:space="preserve">checkout </w:t>
      </w:r>
      <w:proofErr w:type="spellStart"/>
      <w:r>
        <w:rPr>
          <w:rFonts w:ascii="Courier" w:hAnsi="Courier"/>
          <w:sz w:val="20"/>
          <w:szCs w:val="20"/>
        </w:rPr>
        <w:t>myname</w:t>
      </w:r>
      <w:proofErr w:type="spellEnd"/>
    </w:p>
    <w:p w14:paraId="43CB5A0A" w14:textId="3987B3CA" w:rsidR="002A22C8" w:rsidRDefault="00D97F24" w:rsidP="002A22C8">
      <w:pPr>
        <w:pStyle w:val="ListParagraph"/>
        <w:numPr>
          <w:ilvl w:val="0"/>
          <w:numId w:val="4"/>
        </w:numPr>
        <w:spacing w:line="276" w:lineRule="auto"/>
        <w:ind w:left="426"/>
        <w:rPr>
          <w:sz w:val="22"/>
          <w:szCs w:val="22"/>
        </w:rPr>
      </w:pPr>
      <w:r>
        <w:rPr>
          <w:sz w:val="22"/>
          <w:szCs w:val="22"/>
        </w:rPr>
        <w:t>Using your favorite editor, alter the file ‘README.md’ by adding you name (or something else innocuous,) to the end of the file.</w:t>
      </w:r>
    </w:p>
    <w:p w14:paraId="11FDBAD8" w14:textId="77777777" w:rsidR="0093010A" w:rsidRDefault="00D97F24" w:rsidP="0093010A">
      <w:pPr>
        <w:pStyle w:val="ListParagraph"/>
        <w:numPr>
          <w:ilvl w:val="0"/>
          <w:numId w:val="4"/>
        </w:numPr>
        <w:spacing w:line="276" w:lineRule="auto"/>
        <w:ind w:left="426"/>
        <w:rPr>
          <w:sz w:val="22"/>
          <w:szCs w:val="22"/>
        </w:rPr>
      </w:pPr>
      <w:r>
        <w:rPr>
          <w:sz w:val="22"/>
          <w:szCs w:val="22"/>
        </w:rPr>
        <w:t>Add the file to the list of staged files in Git:</w:t>
      </w:r>
    </w:p>
    <w:p w14:paraId="0A85F1A6" w14:textId="782F71E9" w:rsidR="00D97F24" w:rsidRDefault="0093010A" w:rsidP="0093010A">
      <w:pPr>
        <w:pStyle w:val="ListParagraph"/>
        <w:spacing w:line="276" w:lineRule="auto"/>
        <w:ind w:left="426"/>
        <w:rPr>
          <w:rFonts w:ascii="Courier" w:hAnsi="Courier"/>
          <w:sz w:val="20"/>
          <w:szCs w:val="20"/>
        </w:rPr>
      </w:pPr>
      <w:proofErr w:type="gramStart"/>
      <w:r w:rsidRPr="0093010A">
        <w:rPr>
          <w:rFonts w:ascii="Courier" w:hAnsi="Courier"/>
          <w:sz w:val="20"/>
          <w:szCs w:val="20"/>
        </w:rPr>
        <w:t>git</w:t>
      </w:r>
      <w:proofErr w:type="gramEnd"/>
      <w:r w:rsidRPr="0093010A">
        <w:rPr>
          <w:rFonts w:ascii="Courier" w:hAnsi="Courier"/>
          <w:sz w:val="20"/>
          <w:szCs w:val="20"/>
        </w:rPr>
        <w:t xml:space="preserve"> </w:t>
      </w:r>
      <w:r>
        <w:rPr>
          <w:rFonts w:ascii="Courier" w:hAnsi="Courier"/>
          <w:sz w:val="20"/>
          <w:szCs w:val="20"/>
        </w:rPr>
        <w:t>add README.md</w:t>
      </w:r>
    </w:p>
    <w:p w14:paraId="4F31EE8E" w14:textId="04CDFA4F" w:rsidR="0093010A" w:rsidRPr="0093010A" w:rsidRDefault="0093010A" w:rsidP="0093010A">
      <w:pPr>
        <w:pStyle w:val="ListParagraph"/>
        <w:spacing w:line="276" w:lineRule="auto"/>
        <w:ind w:left="426"/>
        <w:rPr>
          <w:sz w:val="22"/>
          <w:szCs w:val="22"/>
        </w:rPr>
      </w:pPr>
      <w:r>
        <w:rPr>
          <w:sz w:val="22"/>
          <w:szCs w:val="22"/>
        </w:rPr>
        <w:t>Note – you can also do ‘</w:t>
      </w:r>
      <w:r w:rsidRPr="0093010A">
        <w:rPr>
          <w:rFonts w:ascii="Courier" w:hAnsi="Courier"/>
          <w:sz w:val="20"/>
          <w:szCs w:val="20"/>
        </w:rPr>
        <w:t xml:space="preserve">git add </w:t>
      </w:r>
      <w:r>
        <w:rPr>
          <w:rFonts w:ascii="Courier" w:hAnsi="Courier"/>
          <w:sz w:val="20"/>
          <w:szCs w:val="20"/>
        </w:rPr>
        <w:t>--</w:t>
      </w:r>
      <w:r w:rsidRPr="0093010A">
        <w:rPr>
          <w:rFonts w:ascii="Courier" w:hAnsi="Courier"/>
          <w:sz w:val="20"/>
          <w:szCs w:val="20"/>
        </w:rPr>
        <w:t>all</w:t>
      </w:r>
      <w:r>
        <w:rPr>
          <w:sz w:val="22"/>
          <w:szCs w:val="22"/>
        </w:rPr>
        <w:t>’ or ‘</w:t>
      </w:r>
      <w:r w:rsidRPr="0093010A">
        <w:rPr>
          <w:rFonts w:ascii="Courier" w:hAnsi="Courier"/>
          <w:sz w:val="20"/>
          <w:szCs w:val="20"/>
        </w:rPr>
        <w:t xml:space="preserve">git add </w:t>
      </w:r>
      <w:r>
        <w:rPr>
          <w:rFonts w:ascii="Courier" w:hAnsi="Courier"/>
          <w:sz w:val="20"/>
          <w:szCs w:val="20"/>
        </w:rPr>
        <w:t>-A</w:t>
      </w:r>
      <w:r>
        <w:rPr>
          <w:sz w:val="22"/>
          <w:szCs w:val="22"/>
        </w:rPr>
        <w:t>’ to add all files and folders recursively.</w:t>
      </w:r>
    </w:p>
    <w:p w14:paraId="12F48F24" w14:textId="0134581E" w:rsidR="002A22C8" w:rsidRDefault="00911A3A" w:rsidP="002A22C8">
      <w:pPr>
        <w:pStyle w:val="ListParagraph"/>
        <w:numPr>
          <w:ilvl w:val="0"/>
          <w:numId w:val="4"/>
        </w:numPr>
        <w:spacing w:line="276" w:lineRule="auto"/>
        <w:ind w:left="426"/>
        <w:rPr>
          <w:sz w:val="22"/>
          <w:szCs w:val="22"/>
        </w:rPr>
      </w:pPr>
      <w:r>
        <w:rPr>
          <w:sz w:val="22"/>
          <w:szCs w:val="22"/>
        </w:rPr>
        <w:t>C</w:t>
      </w:r>
      <w:r w:rsidR="0093010A">
        <w:rPr>
          <w:sz w:val="22"/>
          <w:szCs w:val="22"/>
        </w:rPr>
        <w:t>ommit your changes to your local Git repo:</w:t>
      </w:r>
    </w:p>
    <w:p w14:paraId="4F263E8D" w14:textId="10E65DE1" w:rsidR="0093010A" w:rsidRDefault="0093010A" w:rsidP="00911A3A">
      <w:pPr>
        <w:spacing w:line="276" w:lineRule="auto"/>
        <w:ind w:firstLine="426"/>
        <w:rPr>
          <w:rFonts w:ascii="Courier" w:hAnsi="Courier"/>
          <w:sz w:val="20"/>
          <w:szCs w:val="20"/>
        </w:rPr>
      </w:pPr>
      <w:proofErr w:type="gramStart"/>
      <w:r w:rsidRPr="0093010A">
        <w:rPr>
          <w:rFonts w:ascii="Courier" w:hAnsi="Courier"/>
          <w:sz w:val="20"/>
          <w:szCs w:val="20"/>
        </w:rPr>
        <w:t>git</w:t>
      </w:r>
      <w:proofErr w:type="gramEnd"/>
      <w:r w:rsidRPr="0093010A">
        <w:rPr>
          <w:rFonts w:ascii="Courier" w:hAnsi="Courier"/>
          <w:sz w:val="20"/>
          <w:szCs w:val="20"/>
        </w:rPr>
        <w:t xml:space="preserve"> </w:t>
      </w:r>
      <w:r>
        <w:rPr>
          <w:rFonts w:ascii="Courier" w:hAnsi="Courier"/>
          <w:sz w:val="20"/>
          <w:szCs w:val="20"/>
        </w:rPr>
        <w:t>commit –m ‘</w:t>
      </w:r>
      <w:r>
        <w:rPr>
          <w:rFonts w:ascii="Courier" w:hAnsi="Courier"/>
          <w:i/>
          <w:sz w:val="20"/>
          <w:szCs w:val="20"/>
        </w:rPr>
        <w:t>commit message</w:t>
      </w:r>
      <w:r w:rsidRPr="0093010A">
        <w:rPr>
          <w:rFonts w:ascii="Courier" w:hAnsi="Courier"/>
          <w:sz w:val="20"/>
          <w:szCs w:val="20"/>
        </w:rPr>
        <w:t>’</w:t>
      </w:r>
    </w:p>
    <w:p w14:paraId="4160524F" w14:textId="3BABE827" w:rsidR="002A22C8" w:rsidRPr="0093010A" w:rsidRDefault="00911A3A" w:rsidP="0093010A">
      <w:pPr>
        <w:pStyle w:val="ListParagraph"/>
        <w:spacing w:line="276" w:lineRule="auto"/>
        <w:ind w:left="426"/>
        <w:rPr>
          <w:sz w:val="22"/>
          <w:szCs w:val="22"/>
        </w:rPr>
      </w:pPr>
      <w:r>
        <w:rPr>
          <w:sz w:val="22"/>
          <w:szCs w:val="22"/>
        </w:rPr>
        <w:t>Note:</w:t>
      </w:r>
      <w:r w:rsidR="0093010A">
        <w:rPr>
          <w:sz w:val="22"/>
          <w:szCs w:val="22"/>
        </w:rPr>
        <w:t xml:space="preserve"> Git </w:t>
      </w:r>
      <w:r w:rsidR="0093010A" w:rsidRPr="00911A3A">
        <w:rPr>
          <w:sz w:val="22"/>
          <w:szCs w:val="22"/>
          <w:u w:val="single"/>
        </w:rPr>
        <w:t>requires</w:t>
      </w:r>
      <w:r w:rsidR="0093010A">
        <w:rPr>
          <w:sz w:val="22"/>
          <w:szCs w:val="22"/>
        </w:rPr>
        <w:t xml:space="preserve"> commit messages.  If you don’t supply one, you’ll be dropped into </w:t>
      </w:r>
      <w:proofErr w:type="gramStart"/>
      <w:r w:rsidR="0093010A" w:rsidRPr="0093010A">
        <w:rPr>
          <w:rFonts w:ascii="Courier" w:hAnsi="Courier"/>
          <w:sz w:val="22"/>
          <w:szCs w:val="22"/>
        </w:rPr>
        <w:t>vi</w:t>
      </w:r>
      <w:proofErr w:type="gramEnd"/>
      <w:r w:rsidR="0093010A">
        <w:rPr>
          <w:sz w:val="22"/>
          <w:szCs w:val="22"/>
        </w:rPr>
        <w:t xml:space="preserve"> to provide one.  If you get stuck in </w:t>
      </w:r>
      <w:r w:rsidR="0093010A" w:rsidRPr="0093010A">
        <w:rPr>
          <w:rFonts w:ascii="Courier" w:hAnsi="Courier"/>
          <w:sz w:val="22"/>
          <w:szCs w:val="22"/>
        </w:rPr>
        <w:t>vi</w:t>
      </w:r>
      <w:r w:rsidR="0093010A">
        <w:rPr>
          <w:sz w:val="22"/>
          <w:szCs w:val="22"/>
        </w:rPr>
        <w:t xml:space="preserve">, type </w:t>
      </w:r>
      <w:proofErr w:type="spellStart"/>
      <w:r w:rsidR="0093010A" w:rsidRPr="0093010A">
        <w:rPr>
          <w:rFonts w:ascii="Courier" w:hAnsi="Courier"/>
          <w:sz w:val="20"/>
          <w:szCs w:val="20"/>
        </w:rPr>
        <w:t>esc</w:t>
      </w:r>
      <w:proofErr w:type="gramStart"/>
      <w:r w:rsidR="0093010A" w:rsidRPr="0093010A">
        <w:rPr>
          <w:rFonts w:ascii="Courier" w:hAnsi="Courier"/>
          <w:sz w:val="20"/>
          <w:szCs w:val="20"/>
        </w:rPr>
        <w:t>:</w:t>
      </w:r>
      <w:r w:rsidR="0093010A">
        <w:rPr>
          <w:rFonts w:ascii="Courier" w:hAnsi="Courier"/>
          <w:sz w:val="20"/>
          <w:szCs w:val="20"/>
        </w:rPr>
        <w:t>q</w:t>
      </w:r>
      <w:proofErr w:type="spellEnd"/>
      <w:proofErr w:type="gramEnd"/>
      <w:r w:rsidR="0093010A">
        <w:rPr>
          <w:rFonts w:ascii="Courier" w:hAnsi="Courier"/>
          <w:sz w:val="20"/>
          <w:szCs w:val="20"/>
        </w:rPr>
        <w:t>!</w:t>
      </w:r>
      <w:r w:rsidR="0093010A">
        <w:rPr>
          <w:sz w:val="22"/>
          <w:szCs w:val="22"/>
        </w:rPr>
        <w:t xml:space="preserve"> </w:t>
      </w:r>
      <w:proofErr w:type="gramStart"/>
      <w:r w:rsidR="0093010A">
        <w:rPr>
          <w:sz w:val="22"/>
          <w:szCs w:val="22"/>
        </w:rPr>
        <w:t>and</w:t>
      </w:r>
      <w:proofErr w:type="gramEnd"/>
      <w:r w:rsidR="0093010A">
        <w:rPr>
          <w:sz w:val="22"/>
          <w:szCs w:val="22"/>
        </w:rPr>
        <w:t xml:space="preserve"> try again.</w:t>
      </w:r>
    </w:p>
    <w:p w14:paraId="27427C57" w14:textId="6C93A83A" w:rsidR="002A22C8" w:rsidRDefault="0093010A" w:rsidP="002A22C8">
      <w:pPr>
        <w:pStyle w:val="ListParagraph"/>
        <w:numPr>
          <w:ilvl w:val="0"/>
          <w:numId w:val="4"/>
        </w:numPr>
        <w:spacing w:line="276" w:lineRule="auto"/>
        <w:ind w:left="426"/>
        <w:rPr>
          <w:sz w:val="22"/>
          <w:szCs w:val="22"/>
        </w:rPr>
      </w:pPr>
      <w:r>
        <w:rPr>
          <w:sz w:val="22"/>
          <w:szCs w:val="22"/>
        </w:rPr>
        <w:t xml:space="preserve">Push </w:t>
      </w:r>
      <w:r w:rsidR="002D3481">
        <w:rPr>
          <w:sz w:val="22"/>
          <w:szCs w:val="22"/>
        </w:rPr>
        <w:t xml:space="preserve">changes from the </w:t>
      </w:r>
      <w:proofErr w:type="spellStart"/>
      <w:r w:rsidR="002D3481">
        <w:rPr>
          <w:sz w:val="22"/>
          <w:szCs w:val="22"/>
        </w:rPr>
        <w:t>myname</w:t>
      </w:r>
      <w:proofErr w:type="spellEnd"/>
      <w:r w:rsidR="002D3481">
        <w:rPr>
          <w:sz w:val="22"/>
          <w:szCs w:val="22"/>
        </w:rPr>
        <w:t xml:space="preserve"> branch </w:t>
      </w:r>
      <w:r>
        <w:rPr>
          <w:sz w:val="22"/>
          <w:szCs w:val="22"/>
        </w:rPr>
        <w:t>to GitHub:</w:t>
      </w:r>
    </w:p>
    <w:p w14:paraId="33015918" w14:textId="79BA6A69" w:rsidR="0093010A" w:rsidRDefault="00911A3A" w:rsidP="0093010A">
      <w:pPr>
        <w:pStyle w:val="ListParagraph"/>
        <w:spacing w:line="276" w:lineRule="auto"/>
        <w:ind w:left="426"/>
        <w:rPr>
          <w:rFonts w:ascii="Courier" w:hAnsi="Courier"/>
          <w:sz w:val="20"/>
          <w:szCs w:val="20"/>
        </w:rPr>
      </w:pPr>
      <w:proofErr w:type="gramStart"/>
      <w:r>
        <w:rPr>
          <w:rFonts w:ascii="Courier" w:hAnsi="Courier"/>
          <w:sz w:val="20"/>
          <w:szCs w:val="20"/>
        </w:rPr>
        <w:t>g</w:t>
      </w:r>
      <w:r w:rsidR="0093010A" w:rsidRPr="0093010A">
        <w:rPr>
          <w:rFonts w:ascii="Courier" w:hAnsi="Courier"/>
          <w:sz w:val="20"/>
          <w:szCs w:val="20"/>
        </w:rPr>
        <w:t>it</w:t>
      </w:r>
      <w:proofErr w:type="gramEnd"/>
      <w:r w:rsidR="0093010A">
        <w:rPr>
          <w:rFonts w:ascii="Courier" w:hAnsi="Courier"/>
          <w:sz w:val="20"/>
          <w:szCs w:val="20"/>
        </w:rPr>
        <w:t xml:space="preserve"> push origin </w:t>
      </w:r>
      <w:proofErr w:type="spellStart"/>
      <w:r w:rsidR="002D3481">
        <w:rPr>
          <w:rFonts w:ascii="Courier" w:hAnsi="Courier"/>
          <w:sz w:val="20"/>
          <w:szCs w:val="20"/>
        </w:rPr>
        <w:t>myname</w:t>
      </w:r>
      <w:proofErr w:type="spellEnd"/>
    </w:p>
    <w:p w14:paraId="4403BC53" w14:textId="143A0841" w:rsidR="002F3999" w:rsidRDefault="00911A3A" w:rsidP="0093010A">
      <w:pPr>
        <w:pStyle w:val="ListParagraph"/>
        <w:spacing w:line="276" w:lineRule="auto"/>
        <w:ind w:left="426"/>
        <w:rPr>
          <w:sz w:val="22"/>
          <w:szCs w:val="22"/>
        </w:rPr>
      </w:pPr>
      <w:r>
        <w:rPr>
          <w:sz w:val="22"/>
          <w:szCs w:val="22"/>
        </w:rPr>
        <w:t>Note:</w:t>
      </w:r>
      <w:r w:rsidR="002F3999">
        <w:rPr>
          <w:sz w:val="22"/>
          <w:szCs w:val="22"/>
        </w:rPr>
        <w:t xml:space="preserve"> any changes you push to origin (or anywhere else on GitHub) will be immediately public. </w:t>
      </w:r>
    </w:p>
    <w:p w14:paraId="699622DE" w14:textId="77777777" w:rsidR="000D3565" w:rsidRDefault="000D3565">
      <w:pPr>
        <w:rPr>
          <w:sz w:val="22"/>
          <w:szCs w:val="22"/>
        </w:rPr>
      </w:pPr>
      <w:del w:id="47" w:author="Geerten Vuister" w:date="2014-12-19T11:25:00Z">
        <w:r w:rsidDel="00845388">
          <w:rPr>
            <w:sz w:val="22"/>
            <w:szCs w:val="22"/>
          </w:rPr>
          <w:br w:type="page"/>
        </w:r>
      </w:del>
    </w:p>
    <w:p w14:paraId="4C9DB2D3" w14:textId="21202773" w:rsidR="003E43F9" w:rsidRDefault="003E43F9" w:rsidP="003E43F9">
      <w:pPr>
        <w:spacing w:line="276" w:lineRule="auto"/>
        <w:rPr>
          <w:sz w:val="22"/>
          <w:szCs w:val="22"/>
        </w:rPr>
      </w:pPr>
      <w:r>
        <w:rPr>
          <w:sz w:val="22"/>
          <w:szCs w:val="22"/>
        </w:rPr>
        <w:t xml:space="preserve">The last thing to do is to </w:t>
      </w:r>
      <w:r w:rsidR="0093010A" w:rsidRPr="003E43F9">
        <w:rPr>
          <w:sz w:val="22"/>
          <w:szCs w:val="22"/>
        </w:rPr>
        <w:t xml:space="preserve">try to get your change integrated </w:t>
      </w:r>
      <w:r>
        <w:rPr>
          <w:sz w:val="22"/>
          <w:szCs w:val="22"/>
        </w:rPr>
        <w:t xml:space="preserve">into the official </w:t>
      </w:r>
      <w:proofErr w:type="spellStart"/>
      <w:r>
        <w:rPr>
          <w:sz w:val="22"/>
          <w:szCs w:val="22"/>
        </w:rPr>
        <w:t>NMRExchangeFormat</w:t>
      </w:r>
      <w:proofErr w:type="spellEnd"/>
      <w:r>
        <w:rPr>
          <w:sz w:val="22"/>
          <w:szCs w:val="22"/>
        </w:rPr>
        <w:t xml:space="preserve"> NEF repository</w:t>
      </w:r>
      <w:r w:rsidR="002D3481">
        <w:rPr>
          <w:sz w:val="22"/>
          <w:szCs w:val="22"/>
        </w:rPr>
        <w:t>. (Note:  this is only one of several ways to create a pull request.)</w:t>
      </w:r>
    </w:p>
    <w:p w14:paraId="77A9A796" w14:textId="76B0AFBE" w:rsidR="002D3481" w:rsidRDefault="003E43F9" w:rsidP="00BC5341">
      <w:pPr>
        <w:pStyle w:val="ListParagraph"/>
        <w:numPr>
          <w:ilvl w:val="0"/>
          <w:numId w:val="4"/>
        </w:numPr>
        <w:spacing w:line="276" w:lineRule="auto"/>
        <w:ind w:left="426"/>
        <w:rPr>
          <w:sz w:val="22"/>
          <w:szCs w:val="22"/>
        </w:rPr>
      </w:pPr>
      <w:r>
        <w:rPr>
          <w:sz w:val="22"/>
          <w:szCs w:val="22"/>
        </w:rPr>
        <w:t>Go</w:t>
      </w:r>
      <w:r w:rsidRPr="003E43F9">
        <w:rPr>
          <w:sz w:val="22"/>
          <w:szCs w:val="22"/>
        </w:rPr>
        <w:t xml:space="preserve"> to </w:t>
      </w:r>
      <w:r w:rsidR="00BC5341" w:rsidRPr="00BC5341">
        <w:rPr>
          <w:b/>
          <w:sz w:val="22"/>
          <w:szCs w:val="22"/>
        </w:rPr>
        <w:t>your</w:t>
      </w:r>
      <w:r w:rsidR="00BC5341">
        <w:rPr>
          <w:sz w:val="22"/>
          <w:szCs w:val="22"/>
        </w:rPr>
        <w:t xml:space="preserve"> </w:t>
      </w:r>
      <w:r w:rsidR="00F1374C">
        <w:rPr>
          <w:sz w:val="22"/>
          <w:szCs w:val="22"/>
        </w:rPr>
        <w:t xml:space="preserve">NEF </w:t>
      </w:r>
      <w:r w:rsidR="00BC5341">
        <w:rPr>
          <w:sz w:val="22"/>
          <w:szCs w:val="22"/>
        </w:rPr>
        <w:t xml:space="preserve">repository on </w:t>
      </w:r>
      <w:r w:rsidRPr="003E43F9">
        <w:rPr>
          <w:sz w:val="22"/>
          <w:szCs w:val="22"/>
        </w:rPr>
        <w:t>GitHub</w:t>
      </w:r>
      <w:r w:rsidR="00BC5341">
        <w:rPr>
          <w:sz w:val="22"/>
          <w:szCs w:val="22"/>
        </w:rPr>
        <w:t xml:space="preserve"> and </w:t>
      </w:r>
      <w:r w:rsidR="002D3481">
        <w:rPr>
          <w:sz w:val="22"/>
          <w:szCs w:val="22"/>
        </w:rPr>
        <w:t xml:space="preserve">change </w:t>
      </w:r>
      <w:r w:rsidR="00F1374C">
        <w:rPr>
          <w:sz w:val="22"/>
          <w:szCs w:val="22"/>
        </w:rPr>
        <w:t>from your master branch to your</w:t>
      </w:r>
      <w:r w:rsidR="002D3481">
        <w:rPr>
          <w:sz w:val="22"/>
          <w:szCs w:val="22"/>
        </w:rPr>
        <w:t xml:space="preserve"> </w:t>
      </w:r>
      <w:proofErr w:type="spellStart"/>
      <w:r w:rsidR="002D3481">
        <w:rPr>
          <w:sz w:val="22"/>
          <w:szCs w:val="22"/>
        </w:rPr>
        <w:t>myname</w:t>
      </w:r>
      <w:proofErr w:type="spellEnd"/>
      <w:r w:rsidR="002D3481">
        <w:rPr>
          <w:sz w:val="22"/>
          <w:szCs w:val="22"/>
        </w:rPr>
        <w:t xml:space="preserve"> branch:</w:t>
      </w:r>
    </w:p>
    <w:p w14:paraId="0832F496" w14:textId="73530960" w:rsidR="002D3481" w:rsidRDefault="000D3565" w:rsidP="00F1374C">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70528" behindDoc="0" locked="0" layoutInCell="1" allowOverlap="1" wp14:anchorId="5BD3F06C" wp14:editId="1FA020D4">
                <wp:simplePos x="0" y="0"/>
                <wp:positionH relativeFrom="column">
                  <wp:posOffset>1418590</wp:posOffset>
                </wp:positionH>
                <wp:positionV relativeFrom="paragraph">
                  <wp:posOffset>90170</wp:posOffset>
                </wp:positionV>
                <wp:extent cx="2479675" cy="1513205"/>
                <wp:effectExtent l="25400" t="25400" r="34925" b="36195"/>
                <wp:wrapThrough wrapText="bothSides">
                  <wp:wrapPolygon edited="0">
                    <wp:start x="-221" y="-363"/>
                    <wp:lineTo x="-221" y="21392"/>
                    <wp:lineTo x="2434" y="21754"/>
                    <wp:lineTo x="21683" y="21754"/>
                    <wp:lineTo x="21683" y="-363"/>
                    <wp:lineTo x="-221" y="-363"/>
                  </wp:wrapPolygon>
                </wp:wrapThrough>
                <wp:docPr id="17" name="Group 17"/>
                <wp:cNvGraphicFramePr/>
                <a:graphic xmlns:a="http://schemas.openxmlformats.org/drawingml/2006/main">
                  <a:graphicData uri="http://schemas.microsoft.com/office/word/2010/wordprocessingGroup">
                    <wpg:wgp>
                      <wpg:cNvGrpSpPr/>
                      <wpg:grpSpPr>
                        <a:xfrm>
                          <a:off x="0" y="0"/>
                          <a:ext cx="2479675" cy="1513205"/>
                          <a:chOff x="0" y="0"/>
                          <a:chExt cx="2480097" cy="1513344"/>
                        </a:xfrm>
                      </wpg:grpSpPr>
                      <pic:pic xmlns:pic="http://schemas.openxmlformats.org/drawingml/2006/picture">
                        <pic:nvPicPr>
                          <pic:cNvPr id="5" name="Picture 5" descr="Macintosh HD:Users:tjr22:Desktop:Screen Shot 2014-12-18 at 14.14.24.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50304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wps:wsp>
                        <wps:cNvPr id="13" name="Rounded Rectangle 13"/>
                        <wps:cNvSpPr/>
                        <wps:spPr>
                          <a:xfrm>
                            <a:off x="307340" y="1231900"/>
                            <a:ext cx="2172757" cy="281444"/>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margin-left:111.7pt;margin-top:7.1pt;width:195.25pt;height:119.15pt;z-index:251670528" coordsize="2480097,15133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">
                <v:shape id="Picture 5" o:spid="_x0000_s1027" type="#_x0000_t75" alt="Macintosh HD:Users:tjr22:Desktop:Screen Shot 2014-12-18 at 14.14.24.png" style="position:absolute;width:2468880;height:15030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5E&#10;rP3CAAAA2gAAAA8AAABkcnMvZG93bnJldi54bWxEj1FrAjEQhN8L/Q9hC77VXAVLuRpFBGlBEXoK&#10;fV0v6+XwsjmSrZ7/3hQKfRxm5htmthh8py4UUxvYwMu4AEVcB9tyY+CwXz+/gUqCbLELTAZulGAx&#10;f3yYYWnDlb/oUkmjMoRTiQacSF9qnWpHHtM49MTZO4XoUbKMjbYRrxnuOz0pilftseW84LCnlaP6&#10;XP14A5Ni505bGTyu9/L9Md0cq902GjN6GpbvoIQG+Q//tT+tgSn8Xsk3QM/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eRKz9wgAAANoAAAAPAAAAAAAAAAAAAAAAAJwCAABk&#10;cnMvZG93bnJldi54bWxQSwUGAAAAAAQABAD3AAAAiwMAAAAA&#10;" stroked="t" strokecolor="#d8d8d8 [2732]">
                  <v:imagedata r:id="rId18" o:title="Screen Shot 2014-12-18 at 14.14.24.png"/>
                  <v:path arrowok="t"/>
                </v:shape>
                <v:roundrect id="Rounded Rectangle 13" o:spid="_x0000_s1028" style="position:absolute;left:307340;top:1231900;width:2172757;height:28144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8L/wgAA&#10;ANsAAAAPAAAAZHJzL2Rvd25yZXYueG1sRE9Li8IwEL4L/ocwC15kTVVYtBpFBUXx5OOw3oZmtu1u&#10;MylJ1PrvjbDgbT6+50znjanEjZwvLSvo9xIQxJnVJecKzqf15wiED8gaK8uk4EEe5rN2a4qptnc+&#10;0O0YchFD2KeooAihTqX0WUEGfc/WxJH7sc5giNDlUju8x3BTyUGSfEmDJceGAmtaFZT9Ha9GwfB7&#10;vFuO3XnfHdT7zeOSd7PNLynV+WgWExCBmvAW/7u3Os4fwuuXeI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Xwv/CAAAA2wAAAA8AAAAAAAAAAAAAAAAAlwIAAGRycy9kb3du&#10;cmV2LnhtbFBLBQYAAAAABAAEAPUAAACGAwAAAAA=&#10;" filled="f" strokecolor="#e36c0a [2409]" strokeweight="1.5pt">
                  <v:stroke dashstyle="3 1"/>
                </v:roundrect>
                <w10:wrap type="through"/>
              </v:group>
            </w:pict>
          </mc:Fallback>
        </mc:AlternateContent>
      </w:r>
    </w:p>
    <w:p w14:paraId="7152F9B7" w14:textId="77777777" w:rsidR="00F1374C" w:rsidRDefault="00F1374C" w:rsidP="00F1374C">
      <w:pPr>
        <w:pStyle w:val="ListParagraph"/>
        <w:spacing w:line="276" w:lineRule="auto"/>
        <w:ind w:left="426"/>
        <w:rPr>
          <w:sz w:val="22"/>
          <w:szCs w:val="22"/>
        </w:rPr>
      </w:pPr>
    </w:p>
    <w:p w14:paraId="6D751E36" w14:textId="436C6393" w:rsidR="00F1374C" w:rsidRDefault="00F1374C" w:rsidP="00F1374C">
      <w:pPr>
        <w:pStyle w:val="ListParagraph"/>
        <w:spacing w:line="276" w:lineRule="auto"/>
        <w:ind w:left="426"/>
        <w:rPr>
          <w:sz w:val="22"/>
          <w:szCs w:val="22"/>
        </w:rPr>
      </w:pPr>
    </w:p>
    <w:p w14:paraId="53DB5373" w14:textId="77777777" w:rsidR="00911A3A" w:rsidRDefault="00911A3A" w:rsidP="00F1374C">
      <w:pPr>
        <w:pStyle w:val="ListParagraph"/>
        <w:spacing w:line="276" w:lineRule="auto"/>
        <w:ind w:left="426"/>
        <w:rPr>
          <w:sz w:val="22"/>
          <w:szCs w:val="22"/>
        </w:rPr>
      </w:pPr>
    </w:p>
    <w:p w14:paraId="201D4C81" w14:textId="77777777" w:rsidR="00911A3A" w:rsidRDefault="00911A3A" w:rsidP="00F1374C">
      <w:pPr>
        <w:pStyle w:val="ListParagraph"/>
        <w:spacing w:line="276" w:lineRule="auto"/>
        <w:ind w:left="426"/>
        <w:rPr>
          <w:sz w:val="22"/>
          <w:szCs w:val="22"/>
        </w:rPr>
      </w:pPr>
    </w:p>
    <w:p w14:paraId="1F0CAFA8" w14:textId="56CE93C6" w:rsidR="00911A3A" w:rsidRDefault="00911A3A" w:rsidP="00F1374C">
      <w:pPr>
        <w:pStyle w:val="ListParagraph"/>
        <w:spacing w:line="276" w:lineRule="auto"/>
        <w:ind w:left="426"/>
        <w:rPr>
          <w:sz w:val="22"/>
          <w:szCs w:val="22"/>
        </w:rPr>
      </w:pPr>
    </w:p>
    <w:p w14:paraId="44BB7BC0" w14:textId="2EACFBDA" w:rsidR="00911A3A" w:rsidRDefault="00911A3A" w:rsidP="00F1374C">
      <w:pPr>
        <w:pStyle w:val="ListParagraph"/>
        <w:spacing w:line="276" w:lineRule="auto"/>
        <w:ind w:left="426"/>
        <w:rPr>
          <w:sz w:val="22"/>
          <w:szCs w:val="22"/>
        </w:rPr>
      </w:pPr>
    </w:p>
    <w:p w14:paraId="38A50A9C" w14:textId="77777777" w:rsidR="000D3565" w:rsidRDefault="000D3565" w:rsidP="00F1374C">
      <w:pPr>
        <w:pStyle w:val="ListParagraph"/>
        <w:spacing w:line="276" w:lineRule="auto"/>
        <w:ind w:left="426"/>
        <w:rPr>
          <w:sz w:val="22"/>
          <w:szCs w:val="22"/>
        </w:rPr>
      </w:pPr>
    </w:p>
    <w:p w14:paraId="7371683D" w14:textId="77777777" w:rsidR="000D3565" w:rsidRDefault="000D3565" w:rsidP="000D3565">
      <w:pPr>
        <w:pStyle w:val="ListParagraph"/>
        <w:spacing w:line="276" w:lineRule="auto"/>
        <w:ind w:left="426"/>
        <w:rPr>
          <w:sz w:val="22"/>
          <w:szCs w:val="22"/>
        </w:rPr>
      </w:pPr>
    </w:p>
    <w:p w14:paraId="49E3EF33" w14:textId="77777777" w:rsidR="000D3565" w:rsidRDefault="000D3565" w:rsidP="000D3565">
      <w:pPr>
        <w:pStyle w:val="ListParagraph"/>
        <w:spacing w:line="276" w:lineRule="auto"/>
        <w:ind w:left="426"/>
        <w:rPr>
          <w:sz w:val="22"/>
          <w:szCs w:val="22"/>
        </w:rPr>
      </w:pPr>
    </w:p>
    <w:p w14:paraId="4B9EC259" w14:textId="03161536" w:rsidR="00BC5341" w:rsidRDefault="00F1374C" w:rsidP="00F1374C">
      <w:pPr>
        <w:pStyle w:val="ListParagraph"/>
        <w:numPr>
          <w:ilvl w:val="0"/>
          <w:numId w:val="4"/>
        </w:numPr>
        <w:spacing w:line="276" w:lineRule="auto"/>
        <w:ind w:left="426"/>
        <w:rPr>
          <w:sz w:val="22"/>
          <w:szCs w:val="22"/>
        </w:rPr>
      </w:pPr>
      <w:r>
        <w:rPr>
          <w:sz w:val="22"/>
          <w:szCs w:val="22"/>
        </w:rPr>
        <w:t>Click</w:t>
      </w:r>
      <w:r w:rsidR="003E43F9" w:rsidRPr="00BC5341">
        <w:rPr>
          <w:sz w:val="22"/>
          <w:szCs w:val="22"/>
        </w:rPr>
        <w:t xml:space="preserve"> on </w:t>
      </w:r>
      <w:r w:rsidR="00BC5341">
        <w:rPr>
          <w:sz w:val="22"/>
          <w:szCs w:val="22"/>
        </w:rPr>
        <w:t xml:space="preserve">the green </w:t>
      </w:r>
      <w:r w:rsidR="002D3481">
        <w:rPr>
          <w:sz w:val="22"/>
          <w:szCs w:val="22"/>
        </w:rPr>
        <w:t xml:space="preserve">‘create pull request’ button on the upper left-hand side: </w:t>
      </w:r>
    </w:p>
    <w:p w14:paraId="5D183291" w14:textId="01386F18" w:rsidR="000D3565" w:rsidRDefault="000D3565" w:rsidP="000D3565">
      <w:pPr>
        <w:pStyle w:val="ListParagraph"/>
        <w:spacing w:line="276" w:lineRule="auto"/>
        <w:ind w:left="426"/>
        <w:rPr>
          <w:sz w:val="22"/>
          <w:szCs w:val="22"/>
        </w:rPr>
      </w:pPr>
      <w:r>
        <w:rPr>
          <w:noProof/>
          <w:sz w:val="22"/>
          <w:szCs w:val="22"/>
        </w:rPr>
        <mc:AlternateContent>
          <mc:Choice Requires="wpg">
            <w:drawing>
              <wp:anchor distT="0" distB="0" distL="114300" distR="114300" simplePos="0" relativeHeight="251672576" behindDoc="0" locked="0" layoutInCell="1" allowOverlap="1" wp14:anchorId="30B9B00D" wp14:editId="2FE0DF15">
                <wp:simplePos x="0" y="0"/>
                <wp:positionH relativeFrom="column">
                  <wp:posOffset>1591945</wp:posOffset>
                </wp:positionH>
                <wp:positionV relativeFrom="paragraph">
                  <wp:posOffset>67945</wp:posOffset>
                </wp:positionV>
                <wp:extent cx="2301875" cy="299085"/>
                <wp:effectExtent l="0" t="0" r="34925" b="31115"/>
                <wp:wrapThrough wrapText="bothSides">
                  <wp:wrapPolygon edited="0">
                    <wp:start x="0" y="0"/>
                    <wp:lineTo x="0" y="22013"/>
                    <wp:lineTo x="21689" y="22013"/>
                    <wp:lineTo x="21689"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2301875" cy="299085"/>
                          <a:chOff x="0" y="0"/>
                          <a:chExt cx="2301875" cy="299085"/>
                        </a:xfrm>
                      </wpg:grpSpPr>
                      <pic:pic xmlns:pic="http://schemas.openxmlformats.org/drawingml/2006/picture">
                        <pic:nvPicPr>
                          <pic:cNvPr id="6" name="Picture 6" descr="Macintosh HD:Users:tjr22:Desktop:Screen Shot 2014-12-18 at 14.15.31.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4605" y="28575"/>
                            <a:ext cx="2287270" cy="26860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wps:wsp>
                        <wps:cNvPr id="14" name="Rounded Rectangle 14"/>
                        <wps:cNvSpPr/>
                        <wps:spPr>
                          <a:xfrm>
                            <a:off x="0" y="0"/>
                            <a:ext cx="372745" cy="299085"/>
                          </a:xfrm>
                          <a:prstGeom prst="roundRect">
                            <a:avLst/>
                          </a:prstGeom>
                          <a:noFill/>
                          <a:ln w="19050">
                            <a:solidFill>
                              <a:schemeClr val="accent6">
                                <a:lumMod val="75000"/>
                              </a:schemeClr>
                            </a:solidFill>
                            <a:prstDash val="sysDash"/>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125.35pt;margin-top:5.35pt;width:181.25pt;height:23.55pt;z-index:251672576" coordsize="2301875,2990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">
                <v:shape id="Picture 6" o:spid="_x0000_s1027" type="#_x0000_t75" alt="Macintosh HD:Users:tjr22:Desktop:Screen Shot 2014-12-18 at 14.15.31.png" style="position:absolute;left:14605;top:28575;width:2287270;height:2686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" stroked="t" strokecolor="#d8d8d8 [2732]">
                  <v:imagedata r:id="rId20" o:title="Screen Shot 2014-12-18 at 14.15.31.png"/>
                  <v:path arrowok="t"/>
                </v:shape>
                <v:roundrect id="Rounded Rectangle 14" o:spid="_x0000_s1028" style="position:absolute;width:372745;height:29908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qLxAAA&#10;ANsAAAAPAAAAZHJzL2Rvd25yZXYueG1sRE9Na8JAEL0L/Q/LFHoRs1FLqamr1IJi8dTUg70N2WmS&#10;NjsbdtcY/70rCN7m8T5nvuxNIzpyvrasYJykIIgLq2suFey/16NXED4ga2wsk4IzeVguHgZzzLQ9&#10;8Rd1eShFDGGfoYIqhDaT0hcVGfSJbYkj92udwRChK6V2eIrhppGTNH2RBmuODRW29FFR8Z8fjYLp&#10;Yfa5mrn9bjhpd5vzTzksNn+k1NNj//4GIlAf7uKbe6vj/Ge4/hIPkI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5ai8QAAADbAAAADwAAAAAAAAAAAAAAAACXAgAAZHJzL2Rv&#10;d25yZXYueG1sUEsFBgAAAAAEAAQA9QAAAIgDAAAAAA==&#10;" filled="f" strokecolor="#e36c0a [2409]" strokeweight="1.5pt">
                  <v:stroke dashstyle="3 1"/>
                </v:roundrect>
                <w10:wrap type="through"/>
              </v:group>
            </w:pict>
          </mc:Fallback>
        </mc:AlternateContent>
      </w:r>
    </w:p>
    <w:p w14:paraId="0EBABC4E" w14:textId="77777777" w:rsidR="00F1374C" w:rsidRPr="00F1374C" w:rsidRDefault="00F1374C" w:rsidP="00F1374C">
      <w:pPr>
        <w:spacing w:line="276" w:lineRule="auto"/>
        <w:rPr>
          <w:sz w:val="22"/>
          <w:szCs w:val="22"/>
        </w:rPr>
      </w:pPr>
    </w:p>
    <w:p w14:paraId="21BB6DCA" w14:textId="77777777" w:rsidR="006F29B1" w:rsidRPr="006F29B1" w:rsidRDefault="006F29B1" w:rsidP="006F29B1">
      <w:pPr>
        <w:pStyle w:val="ListParagraph"/>
        <w:spacing w:line="276" w:lineRule="auto"/>
        <w:ind w:left="426"/>
        <w:rPr>
          <w:sz w:val="22"/>
          <w:szCs w:val="22"/>
        </w:rPr>
      </w:pPr>
    </w:p>
    <w:p w14:paraId="7DB61526" w14:textId="1ED9BE1A" w:rsidR="003E43F9" w:rsidRDefault="00F1374C" w:rsidP="00BC5341">
      <w:pPr>
        <w:pStyle w:val="ListParagraph"/>
        <w:numPr>
          <w:ilvl w:val="0"/>
          <w:numId w:val="4"/>
        </w:numPr>
        <w:spacing w:line="276" w:lineRule="auto"/>
        <w:ind w:left="426"/>
        <w:rPr>
          <w:sz w:val="22"/>
          <w:szCs w:val="22"/>
        </w:rPr>
      </w:pPr>
      <w:r>
        <w:rPr>
          <w:sz w:val="22"/>
          <w:szCs w:val="22"/>
        </w:rPr>
        <w:t>Examine the diff to see what changes you are about to propose</w:t>
      </w:r>
      <w:r w:rsidR="003E43F9" w:rsidRPr="00BC5341">
        <w:rPr>
          <w:sz w:val="22"/>
          <w:szCs w:val="22"/>
        </w:rPr>
        <w:t>.</w:t>
      </w:r>
      <w:r>
        <w:rPr>
          <w:sz w:val="22"/>
          <w:szCs w:val="22"/>
        </w:rPr>
        <w:t xml:space="preserve">  If you’re happy, click on the gre</w:t>
      </w:r>
      <w:r w:rsidR="0053470C">
        <w:rPr>
          <w:sz w:val="22"/>
          <w:szCs w:val="22"/>
        </w:rPr>
        <w:t>en ‘create pull request’ button:</w:t>
      </w:r>
    </w:p>
    <w:p w14:paraId="60DAFC8C" w14:textId="225EA5BE" w:rsidR="000D3565" w:rsidRDefault="000D3565" w:rsidP="000D3565">
      <w:pPr>
        <w:spacing w:line="276" w:lineRule="auto"/>
        <w:rPr>
          <w:sz w:val="22"/>
          <w:szCs w:val="22"/>
        </w:rPr>
      </w:pPr>
      <w:r>
        <w:rPr>
          <w:noProof/>
          <w:sz w:val="22"/>
          <w:szCs w:val="22"/>
        </w:rPr>
        <w:drawing>
          <wp:anchor distT="0" distB="0" distL="114300" distR="114300" simplePos="0" relativeHeight="251663360" behindDoc="0" locked="0" layoutInCell="1" allowOverlap="1" wp14:anchorId="5B142435" wp14:editId="24093524">
            <wp:simplePos x="0" y="0"/>
            <wp:positionH relativeFrom="column">
              <wp:posOffset>2373630</wp:posOffset>
            </wp:positionH>
            <wp:positionV relativeFrom="paragraph">
              <wp:posOffset>38735</wp:posOffset>
            </wp:positionV>
            <wp:extent cx="1086485" cy="268605"/>
            <wp:effectExtent l="25400" t="25400" r="31115" b="36195"/>
            <wp:wrapNone/>
            <wp:docPr id="7" name="Picture 7" descr="Macintosh HD:Users:tjr22:Desktop:Screen Shot 2014-12-18 at 14.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jr22:Desktop:Screen Shot 2014-12-18 at 14.22.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6485" cy="268605"/>
                    </a:xfrm>
                    <a:prstGeom prst="rect">
                      <a:avLst/>
                    </a:prstGeom>
                    <a:noFill/>
                    <a:ln>
                      <a:solidFill>
                        <a:schemeClr val="bg1">
                          <a:lumMod val="85000"/>
                        </a:schemeClr>
                      </a:solid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D40C53" w14:textId="77777777" w:rsidR="000D3565" w:rsidRPr="000D3565" w:rsidRDefault="000D3565" w:rsidP="000D3565">
      <w:pPr>
        <w:spacing w:line="276" w:lineRule="auto"/>
        <w:rPr>
          <w:sz w:val="22"/>
          <w:szCs w:val="22"/>
        </w:rPr>
      </w:pPr>
    </w:p>
    <w:p w14:paraId="0BBA3C52" w14:textId="77777777" w:rsidR="00911A3A" w:rsidRPr="00911A3A" w:rsidRDefault="00911A3A" w:rsidP="00911A3A">
      <w:pPr>
        <w:pStyle w:val="ListParagraph"/>
        <w:spacing w:line="276" w:lineRule="auto"/>
        <w:ind w:left="425"/>
        <w:rPr>
          <w:sz w:val="12"/>
          <w:szCs w:val="12"/>
        </w:rPr>
      </w:pPr>
    </w:p>
    <w:p w14:paraId="0B713188" w14:textId="5E26C855" w:rsidR="0053470C" w:rsidRPr="0053470C" w:rsidRDefault="0053470C" w:rsidP="00911A3A">
      <w:pPr>
        <w:pStyle w:val="ListParagraph"/>
        <w:numPr>
          <w:ilvl w:val="0"/>
          <w:numId w:val="4"/>
        </w:numPr>
        <w:spacing w:line="276" w:lineRule="auto"/>
        <w:ind w:left="425" w:hanging="357"/>
        <w:rPr>
          <w:sz w:val="22"/>
          <w:szCs w:val="22"/>
        </w:rPr>
      </w:pPr>
      <w:r>
        <w:rPr>
          <w:sz w:val="22"/>
          <w:szCs w:val="22"/>
        </w:rPr>
        <w:t>Enter a brief title for your pull request, and write a complete description of what the proposed changes are to start the discussion, and finally click on the green ‘Create pull request’ button.</w:t>
      </w:r>
    </w:p>
    <w:p w14:paraId="330E929A" w14:textId="36D495DC" w:rsidR="002A22C8" w:rsidRDefault="00845388" w:rsidP="002A22C8">
      <w:pPr>
        <w:pStyle w:val="ListParagraph"/>
        <w:numPr>
          <w:ilvl w:val="0"/>
          <w:numId w:val="4"/>
        </w:numPr>
        <w:spacing w:line="276" w:lineRule="auto"/>
        <w:ind w:left="426"/>
        <w:rPr>
          <w:ins w:id="48" w:author="Geerten Vuister" w:date="2014-12-19T11:26:00Z"/>
          <w:sz w:val="22"/>
          <w:szCs w:val="22"/>
        </w:rPr>
      </w:pPr>
      <w:ins w:id="49" w:author="Geerten Vuister" w:date="2014-12-19T11:25:00Z">
        <w:r>
          <w:rPr>
            <w:sz w:val="22"/>
            <w:szCs w:val="22"/>
          </w:rPr>
          <w:t xml:space="preserve">The </w:t>
        </w:r>
      </w:ins>
      <w:proofErr w:type="spellStart"/>
      <w:r w:rsidR="002F3999">
        <w:rPr>
          <w:sz w:val="22"/>
          <w:szCs w:val="22"/>
        </w:rPr>
        <w:t>NMRExchangeFormat</w:t>
      </w:r>
      <w:proofErr w:type="spellEnd"/>
      <w:r w:rsidR="002F3999">
        <w:rPr>
          <w:sz w:val="22"/>
          <w:szCs w:val="22"/>
        </w:rPr>
        <w:t xml:space="preserve"> </w:t>
      </w:r>
      <w:del w:id="50" w:author="Geerten Vuister" w:date="2014-12-19T11:25:00Z">
        <w:r w:rsidR="002F3999" w:rsidDel="00845388">
          <w:rPr>
            <w:sz w:val="22"/>
            <w:szCs w:val="22"/>
          </w:rPr>
          <w:delText xml:space="preserve">supervisors </w:delText>
        </w:r>
      </w:del>
      <w:ins w:id="51" w:author="Geerten Vuister" w:date="2014-12-19T11:25:00Z">
        <w:r>
          <w:rPr>
            <w:sz w:val="22"/>
            <w:szCs w:val="22"/>
          </w:rPr>
          <w:t>secretariat</w:t>
        </w:r>
        <w:r>
          <w:rPr>
            <w:sz w:val="22"/>
            <w:szCs w:val="22"/>
          </w:rPr>
          <w:t xml:space="preserve"> </w:t>
        </w:r>
      </w:ins>
      <w:r w:rsidR="002F3999">
        <w:rPr>
          <w:sz w:val="22"/>
          <w:szCs w:val="22"/>
        </w:rPr>
        <w:t xml:space="preserve">will </w:t>
      </w:r>
      <w:del w:id="52" w:author="Geerten Vuister" w:date="2014-12-19T11:26:00Z">
        <w:r w:rsidR="002F3999" w:rsidDel="00845388">
          <w:rPr>
            <w:sz w:val="22"/>
            <w:szCs w:val="22"/>
          </w:rPr>
          <w:delText xml:space="preserve">discuss </w:delText>
        </w:r>
      </w:del>
      <w:ins w:id="53" w:author="Geerten Vuister" w:date="2014-12-19T11:26:00Z">
        <w:r>
          <w:rPr>
            <w:sz w:val="22"/>
            <w:szCs w:val="22"/>
          </w:rPr>
          <w:t>put forward</w:t>
        </w:r>
        <w:r>
          <w:rPr>
            <w:sz w:val="22"/>
            <w:szCs w:val="22"/>
          </w:rPr>
          <w:t xml:space="preserve"> </w:t>
        </w:r>
      </w:ins>
      <w:r w:rsidR="002F3999">
        <w:rPr>
          <w:sz w:val="22"/>
          <w:szCs w:val="22"/>
        </w:rPr>
        <w:t>your change</w:t>
      </w:r>
      <w:ins w:id="54" w:author="Geerten Vuister" w:date="2014-12-19T11:26:00Z">
        <w:r>
          <w:rPr>
            <w:sz w:val="22"/>
            <w:szCs w:val="22"/>
          </w:rPr>
          <w:t xml:space="preserve">s </w:t>
        </w:r>
      </w:ins>
      <w:del w:id="55" w:author="Geerten Vuister" w:date="2014-12-19T11:26:00Z">
        <w:r w:rsidR="002F3999" w:rsidDel="00845388">
          <w:rPr>
            <w:sz w:val="22"/>
            <w:szCs w:val="22"/>
          </w:rPr>
          <w:delText>s with you</w:delText>
        </w:r>
      </w:del>
      <w:ins w:id="56" w:author="Geerten Vuister" w:date="2014-12-19T11:26:00Z">
        <w:r>
          <w:rPr>
            <w:sz w:val="22"/>
            <w:szCs w:val="22"/>
          </w:rPr>
          <w:t>for discussion</w:t>
        </w:r>
      </w:ins>
      <w:del w:id="57" w:author="Geerten Vuister" w:date="2014-12-19T11:26:00Z">
        <w:r w:rsidR="002F3999" w:rsidDel="00845388">
          <w:rPr>
            <w:sz w:val="22"/>
            <w:szCs w:val="22"/>
          </w:rPr>
          <w:delText>, then decide whether or not to incorporate your changes</w:delText>
        </w:r>
      </w:del>
      <w:r w:rsidR="0053470C">
        <w:rPr>
          <w:sz w:val="22"/>
          <w:szCs w:val="22"/>
        </w:rPr>
        <w:t>.</w:t>
      </w:r>
    </w:p>
    <w:p w14:paraId="1485EA12" w14:textId="77777777" w:rsidR="00845388" w:rsidRDefault="00845388" w:rsidP="00845388">
      <w:pPr>
        <w:pStyle w:val="ListParagraph"/>
        <w:spacing w:line="276" w:lineRule="auto"/>
        <w:ind w:left="426"/>
        <w:rPr>
          <w:sz w:val="22"/>
          <w:szCs w:val="22"/>
        </w:rPr>
        <w:pPrChange w:id="58" w:author="Geerten Vuister" w:date="2014-12-19T11:26:00Z">
          <w:pPr>
            <w:pStyle w:val="ListParagraph"/>
            <w:numPr>
              <w:numId w:val="4"/>
            </w:numPr>
            <w:spacing w:line="276" w:lineRule="auto"/>
            <w:ind w:left="426" w:hanging="360"/>
          </w:pPr>
        </w:pPrChange>
      </w:pPr>
      <w:bookmarkStart w:id="59" w:name="_GoBack"/>
      <w:bookmarkEnd w:id="59"/>
    </w:p>
    <w:p w14:paraId="123C1039" w14:textId="0D926293" w:rsidR="002A22C8" w:rsidRPr="002F3999" w:rsidRDefault="00911A3A" w:rsidP="002F3999">
      <w:pPr>
        <w:pStyle w:val="ListParagraph"/>
        <w:spacing w:line="276" w:lineRule="auto"/>
        <w:ind w:left="426"/>
        <w:rPr>
          <w:sz w:val="22"/>
          <w:szCs w:val="22"/>
        </w:rPr>
      </w:pPr>
      <w:r>
        <w:rPr>
          <w:sz w:val="22"/>
          <w:szCs w:val="22"/>
        </w:rPr>
        <w:t>Note:</w:t>
      </w:r>
      <w:r w:rsidR="002F3999">
        <w:rPr>
          <w:sz w:val="22"/>
          <w:szCs w:val="22"/>
        </w:rPr>
        <w:t xml:space="preserve"> </w:t>
      </w:r>
      <w:r>
        <w:rPr>
          <w:sz w:val="22"/>
          <w:szCs w:val="22"/>
        </w:rPr>
        <w:t>Y</w:t>
      </w:r>
      <w:r w:rsidR="002F3999">
        <w:rPr>
          <w:sz w:val="22"/>
          <w:szCs w:val="22"/>
        </w:rPr>
        <w:t xml:space="preserve">ou can also generate pull requests to anyone else’s repo in exactly the same way.  </w:t>
      </w:r>
      <w:r w:rsidR="0053470C">
        <w:rPr>
          <w:sz w:val="22"/>
          <w:szCs w:val="22"/>
        </w:rPr>
        <w:t xml:space="preserve">First, add their repo as a remote as in step 7, </w:t>
      </w:r>
      <w:proofErr w:type="gramStart"/>
      <w:r w:rsidR="0053470C">
        <w:rPr>
          <w:sz w:val="22"/>
          <w:szCs w:val="22"/>
        </w:rPr>
        <w:t>then</w:t>
      </w:r>
      <w:proofErr w:type="gramEnd"/>
      <w:r w:rsidR="0053470C">
        <w:rPr>
          <w:sz w:val="22"/>
          <w:szCs w:val="22"/>
        </w:rPr>
        <w:t xml:space="preserve"> edit the target repo listed at the top of the page that results from step 18. </w:t>
      </w:r>
      <w:r w:rsidR="002F3999">
        <w:rPr>
          <w:sz w:val="22"/>
          <w:szCs w:val="22"/>
        </w:rPr>
        <w:t>That way you can collaborate on changes without involving the official NEF repo until they are ready to be submitted.</w:t>
      </w:r>
    </w:p>
    <w:sectPr w:rsidR="002A22C8" w:rsidRPr="002F3999" w:rsidSect="00C12A90">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5D1"/>
    <w:multiLevelType w:val="hybridMultilevel"/>
    <w:tmpl w:val="BD3E7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43C9B"/>
    <w:multiLevelType w:val="multilevel"/>
    <w:tmpl w:val="558408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9142B1"/>
    <w:multiLevelType w:val="hybridMultilevel"/>
    <w:tmpl w:val="B4E6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3090D"/>
    <w:multiLevelType w:val="hybridMultilevel"/>
    <w:tmpl w:val="99422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D751D"/>
    <w:multiLevelType w:val="hybridMultilevel"/>
    <w:tmpl w:val="5584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B0F88"/>
    <w:multiLevelType w:val="hybridMultilevel"/>
    <w:tmpl w:val="2F34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90"/>
    <w:rsid w:val="000C6683"/>
    <w:rsid w:val="000D3565"/>
    <w:rsid w:val="001F4A1F"/>
    <w:rsid w:val="002A22C8"/>
    <w:rsid w:val="002D3481"/>
    <w:rsid w:val="002F3999"/>
    <w:rsid w:val="00317FCF"/>
    <w:rsid w:val="003C17B5"/>
    <w:rsid w:val="003E43F9"/>
    <w:rsid w:val="003E5EAD"/>
    <w:rsid w:val="004755CF"/>
    <w:rsid w:val="0053470C"/>
    <w:rsid w:val="00551BE1"/>
    <w:rsid w:val="00561B73"/>
    <w:rsid w:val="006F29B1"/>
    <w:rsid w:val="00845388"/>
    <w:rsid w:val="00853BAB"/>
    <w:rsid w:val="00875C6B"/>
    <w:rsid w:val="00911A3A"/>
    <w:rsid w:val="0093010A"/>
    <w:rsid w:val="009555DA"/>
    <w:rsid w:val="00A27127"/>
    <w:rsid w:val="00A402D0"/>
    <w:rsid w:val="00A92EBC"/>
    <w:rsid w:val="00AA407D"/>
    <w:rsid w:val="00AC4EB7"/>
    <w:rsid w:val="00AC7A7D"/>
    <w:rsid w:val="00B34449"/>
    <w:rsid w:val="00BC5341"/>
    <w:rsid w:val="00C12A90"/>
    <w:rsid w:val="00D87F7B"/>
    <w:rsid w:val="00D97F24"/>
    <w:rsid w:val="00E42B75"/>
    <w:rsid w:val="00EC0FCF"/>
    <w:rsid w:val="00F1374C"/>
    <w:rsid w:val="00F1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FBC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90"/>
    <w:rPr>
      <w:color w:val="0000FF" w:themeColor="hyperlink"/>
      <w:u w:val="single"/>
    </w:rPr>
  </w:style>
  <w:style w:type="character" w:styleId="FollowedHyperlink">
    <w:name w:val="FollowedHyperlink"/>
    <w:basedOn w:val="DefaultParagraphFont"/>
    <w:uiPriority w:val="99"/>
    <w:semiHidden/>
    <w:unhideWhenUsed/>
    <w:rsid w:val="00D87F7B"/>
    <w:rPr>
      <w:color w:val="800080" w:themeColor="followedHyperlink"/>
      <w:u w:val="single"/>
    </w:rPr>
  </w:style>
  <w:style w:type="paragraph" w:styleId="ListParagraph">
    <w:name w:val="List Paragraph"/>
    <w:basedOn w:val="Normal"/>
    <w:uiPriority w:val="34"/>
    <w:qFormat/>
    <w:rsid w:val="004755CF"/>
    <w:pPr>
      <w:ind w:left="720"/>
      <w:contextualSpacing/>
    </w:pPr>
  </w:style>
  <w:style w:type="paragraph" w:styleId="BalloonText">
    <w:name w:val="Balloon Text"/>
    <w:basedOn w:val="Normal"/>
    <w:link w:val="BalloonTextChar"/>
    <w:uiPriority w:val="99"/>
    <w:semiHidden/>
    <w:unhideWhenUsed/>
    <w:rsid w:val="00853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B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A90"/>
    <w:rPr>
      <w:color w:val="0000FF" w:themeColor="hyperlink"/>
      <w:u w:val="single"/>
    </w:rPr>
  </w:style>
  <w:style w:type="character" w:styleId="FollowedHyperlink">
    <w:name w:val="FollowedHyperlink"/>
    <w:basedOn w:val="DefaultParagraphFont"/>
    <w:uiPriority w:val="99"/>
    <w:semiHidden/>
    <w:unhideWhenUsed/>
    <w:rsid w:val="00D87F7B"/>
    <w:rPr>
      <w:color w:val="800080" w:themeColor="followedHyperlink"/>
      <w:u w:val="single"/>
    </w:rPr>
  </w:style>
  <w:style w:type="paragraph" w:styleId="ListParagraph">
    <w:name w:val="List Paragraph"/>
    <w:basedOn w:val="Normal"/>
    <w:uiPriority w:val="34"/>
    <w:qFormat/>
    <w:rsid w:val="004755CF"/>
    <w:pPr>
      <w:ind w:left="720"/>
      <w:contextualSpacing/>
    </w:pPr>
  </w:style>
  <w:style w:type="paragraph" w:styleId="BalloonText">
    <w:name w:val="Balloon Text"/>
    <w:basedOn w:val="Normal"/>
    <w:link w:val="BalloonTextChar"/>
    <w:uiPriority w:val="99"/>
    <w:semiHidden/>
    <w:unhideWhenUsed/>
    <w:rsid w:val="00853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B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758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it-scm.com/"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NMRExchangeFormat/NEF" TargetMode="External"/><Relationship Id="rId11"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git-scm.com/documentation"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NMRExchangeFormat/NEF" TargetMode="External"/><Relationship Id="rId8" Type="http://schemas.openxmlformats.org/officeDocument/2006/relationships/hyperlink" Target="https://github.com/NMRExchangeFormat/N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B09F1-2CB7-9740-9106-247278A3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1116</Words>
  <Characters>6366</Characters>
  <Application>Microsoft Macintosh Word</Application>
  <DocSecurity>0</DocSecurity>
  <Lines>53</Lines>
  <Paragraphs>14</Paragraphs>
  <ScaleCrop>false</ScaleCrop>
  <Company>University of Leicester</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Ragan</dc:creator>
  <cp:keywords/>
  <dc:description/>
  <cp:lastModifiedBy>Geerten Vuister</cp:lastModifiedBy>
  <cp:revision>7</cp:revision>
  <cp:lastPrinted>2014-12-18T14:55:00Z</cp:lastPrinted>
  <dcterms:created xsi:type="dcterms:W3CDTF">2014-12-19T09:07:00Z</dcterms:created>
  <dcterms:modified xsi:type="dcterms:W3CDTF">2014-12-19T11:26:00Z</dcterms:modified>
</cp:coreProperties>
</file>